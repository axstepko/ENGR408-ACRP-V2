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3121F2C" w:rsidP="00CC78FD" w:rsidRDefault="63121F2C" w14:paraId="5D1D9674" w14:textId="45AD20D9">
      <w:commentRangeStart w:id="0"/>
    </w:p>
    <w:p w:rsidR="63121F2C" w:rsidP="00CC78FD" w:rsidRDefault="63121F2C" w14:paraId="791418AC" w14:textId="7FAFDDA9"/>
    <w:p w:rsidR="63121F2C" w:rsidP="16A65347" w:rsidRDefault="63121F2C" w14:paraId="6F7436D7" w14:textId="1CF2F6B4"/>
    <w:p w:rsidR="15545A75" w:rsidP="380AB04F" w:rsidRDefault="15545A75" w14:paraId="7B9BABFC" w14:textId="0886D0A9">
      <w:pPr>
        <w:jc w:val="center"/>
        <w:rPr>
          <w:b/>
          <w:bCs/>
        </w:rPr>
      </w:pPr>
      <w:r w:rsidRPr="380AB04F">
        <w:rPr>
          <w:b/>
          <w:bCs/>
        </w:rPr>
        <w:t>Airport Operation and Maintenance - Innovative ways for airports to respond to future demand for alternative powered aircraft including electric and biofuels</w:t>
      </w:r>
    </w:p>
    <w:p w:rsidR="49B67400" w:rsidP="380AB04F" w:rsidRDefault="56386567" w14:paraId="4A0D96BF" w14:textId="61FA2DED">
      <w:pPr>
        <w:jc w:val="center"/>
        <w:rPr>
          <w:i/>
          <w:iCs/>
        </w:rPr>
      </w:pPr>
      <w:r w:rsidRPr="380AB04F">
        <w:rPr>
          <w:i/>
          <w:iCs/>
        </w:rPr>
        <w:t>An airport’s response to future shifts in energy sources, their associated infrastructure, and its impact on airport operations.</w:t>
      </w:r>
    </w:p>
    <w:p w:rsidR="63121F2C" w:rsidP="16A65347" w:rsidRDefault="6FFF284F" w14:paraId="09BFB65E" w14:textId="28434285">
      <w:pPr>
        <w:jc w:val="center"/>
        <w:rPr>
          <w:b/>
          <w:bCs/>
          <w:sz w:val="32"/>
          <w:szCs w:val="32"/>
          <w:u w:val="single"/>
        </w:rPr>
      </w:pPr>
      <w:r w:rsidRPr="16A65347">
        <w:rPr>
          <w:b/>
          <w:bCs/>
          <w:sz w:val="32"/>
          <w:szCs w:val="32"/>
          <w:u w:val="single"/>
        </w:rPr>
        <w:t>Insert Title of Design Here</w:t>
      </w:r>
    </w:p>
    <w:p w:rsidR="63121F2C" w:rsidP="16A65347" w:rsidRDefault="6FFF284F" w14:paraId="12F60911" w14:textId="64F4387D">
      <w:pPr>
        <w:jc w:val="center"/>
      </w:pPr>
      <w:r>
        <w:t xml:space="preserve">Sana </w:t>
      </w:r>
      <w:proofErr w:type="spellStart"/>
      <w:r>
        <w:t>Tipnis</w:t>
      </w:r>
      <w:proofErr w:type="spellEnd"/>
      <w:r>
        <w:t xml:space="preserve"> – </w:t>
      </w:r>
      <w:hyperlink r:id="rId6">
        <w:r w:rsidRPr="16A65347">
          <w:rPr>
            <w:rStyle w:val="Hyperlink"/>
          </w:rPr>
          <w:t>sat5652@psu.edu</w:t>
        </w:r>
      </w:hyperlink>
      <w:r>
        <w:t xml:space="preserve"> - Undergraduate</w:t>
      </w:r>
    </w:p>
    <w:p w:rsidR="63121F2C" w:rsidP="16A65347" w:rsidRDefault="6FFF284F" w14:paraId="1123DF9B" w14:textId="5490BD99">
      <w:pPr>
        <w:jc w:val="center"/>
      </w:pPr>
      <w:r>
        <w:t xml:space="preserve">Michael </w:t>
      </w:r>
      <w:proofErr w:type="spellStart"/>
      <w:r>
        <w:t>Galaini</w:t>
      </w:r>
      <w:proofErr w:type="spellEnd"/>
      <w:r>
        <w:t xml:space="preserve"> - </w:t>
      </w:r>
      <w:hyperlink r:id="rId7">
        <w:r w:rsidRPr="16A65347" w:rsidR="129B2D1D">
          <w:rPr>
            <w:rStyle w:val="Hyperlink"/>
          </w:rPr>
          <w:t>mpg5835@psu.edu</w:t>
        </w:r>
      </w:hyperlink>
      <w:r w:rsidR="129B2D1D">
        <w:t xml:space="preserve"> </w:t>
      </w:r>
      <w:r>
        <w:t>- Undergraduate</w:t>
      </w:r>
    </w:p>
    <w:p w:rsidR="63121F2C" w:rsidP="16A65347" w:rsidRDefault="6FFF284F" w14:paraId="4A89DD14" w14:textId="257027BC">
      <w:pPr>
        <w:jc w:val="center"/>
      </w:pPr>
      <w:r>
        <w:t xml:space="preserve">Jaden Weed - </w:t>
      </w:r>
      <w:hyperlink r:id="rId8">
        <w:r w:rsidRPr="16A65347">
          <w:rPr>
            <w:rStyle w:val="Hyperlink"/>
          </w:rPr>
          <w:t>jrw6156@psu.edu</w:t>
        </w:r>
      </w:hyperlink>
      <w:r>
        <w:t xml:space="preserve"> - Undergraduate</w:t>
      </w:r>
    </w:p>
    <w:p w:rsidR="63121F2C" w:rsidP="16A65347" w:rsidRDefault="6FFF284F" w14:paraId="16D0B67C" w14:textId="1EC8F020">
      <w:pPr>
        <w:jc w:val="center"/>
      </w:pPr>
      <w:r>
        <w:t xml:space="preserve">Brendan </w:t>
      </w:r>
      <w:r w:rsidR="472C0127">
        <w:t>McLernan</w:t>
      </w:r>
      <w:r>
        <w:t xml:space="preserve"> - </w:t>
      </w:r>
      <w:hyperlink r:id="rId9">
        <w:r w:rsidRPr="16A65347">
          <w:rPr>
            <w:rStyle w:val="Hyperlink"/>
          </w:rPr>
          <w:t>bxm5554@psu.edu</w:t>
        </w:r>
      </w:hyperlink>
      <w:r>
        <w:t xml:space="preserve"> - Undergraduate</w:t>
      </w:r>
    </w:p>
    <w:p w:rsidR="63121F2C" w:rsidP="16A65347" w:rsidRDefault="472C0127" w14:paraId="08659F8B" w14:textId="7BBC97EF">
      <w:pPr>
        <w:jc w:val="center"/>
      </w:pPr>
      <w:r>
        <w:t>Alexander</w:t>
      </w:r>
      <w:r w:rsidR="6FFF284F">
        <w:t xml:space="preserve"> </w:t>
      </w:r>
      <w:proofErr w:type="spellStart"/>
      <w:r w:rsidR="6FFF284F">
        <w:t>Stepko</w:t>
      </w:r>
      <w:proofErr w:type="spellEnd"/>
      <w:r w:rsidR="6FFF284F">
        <w:t xml:space="preserve"> - </w:t>
      </w:r>
      <w:hyperlink r:id="rId10">
        <w:r w:rsidRPr="16A65347" w:rsidR="6FFF284F">
          <w:rPr>
            <w:rStyle w:val="Hyperlink"/>
          </w:rPr>
          <w:t>axstepko@psu.edu</w:t>
        </w:r>
      </w:hyperlink>
      <w:r w:rsidR="6FFF284F">
        <w:t xml:space="preserve"> - Undergraduate </w:t>
      </w:r>
    </w:p>
    <w:p w:rsidR="63121F2C" w:rsidP="16A65347" w:rsidRDefault="6FFF284F" w14:paraId="41D776A8" w14:textId="43186337">
      <w:pPr>
        <w:jc w:val="center"/>
      </w:pPr>
      <w:r>
        <w:t>Instructor: Steven Betza</w:t>
      </w:r>
    </w:p>
    <w:p w:rsidR="63121F2C" w:rsidP="16A65347" w:rsidRDefault="15545A75" w14:paraId="3B1FBE03" w14:textId="3EB61D2B">
      <w:pPr>
        <w:jc w:val="center"/>
      </w:pPr>
      <w:r>
        <w:t>Pennsylvania State University</w:t>
      </w:r>
    </w:p>
    <w:p w:rsidR="380AB04F" w:rsidP="380AB04F" w:rsidRDefault="380AB04F" w14:paraId="2E3ACAE5" w14:textId="61471DB4">
      <w:pPr>
        <w:jc w:val="center"/>
      </w:pPr>
    </w:p>
    <w:p w:rsidR="380AB04F" w:rsidP="380AB04F" w:rsidRDefault="380AB04F" w14:paraId="7387D961" w14:textId="7795B86B">
      <w:pPr>
        <w:jc w:val="center"/>
      </w:pPr>
    </w:p>
    <w:p w:rsidR="380AB04F" w:rsidP="380AB04F" w:rsidRDefault="380AB04F" w14:paraId="03349461" w14:textId="7FBFC796">
      <w:pPr>
        <w:jc w:val="center"/>
      </w:pPr>
    </w:p>
    <w:p w:rsidR="380AB04F" w:rsidP="380AB04F" w:rsidRDefault="380AB04F" w14:paraId="6B94F6D9" w14:textId="4595F017">
      <w:pPr>
        <w:jc w:val="center"/>
      </w:pPr>
    </w:p>
    <w:p w:rsidR="380AB04F" w:rsidP="380AB04F" w:rsidRDefault="380AB04F" w14:paraId="0CC1963A" w14:textId="394246A1">
      <w:pPr>
        <w:ind w:firstLine="0"/>
        <w:jc w:val="center"/>
      </w:pPr>
    </w:p>
    <w:p w:rsidR="0004481D" w:rsidP="00CC78FD" w:rsidRDefault="0004481D" w14:paraId="66457F18" w14:textId="77777777">
      <w:pPr>
        <w:rPr>
          <w:rFonts w:asciiTheme="majorHAnsi" w:hAnsiTheme="majorHAnsi" w:eastAsiaTheme="majorEastAsia" w:cstheme="majorBidi"/>
          <w:color w:val="2F5496" w:themeColor="accent1" w:themeShade="BF"/>
          <w:sz w:val="28"/>
          <w:szCs w:val="28"/>
        </w:rPr>
      </w:pPr>
      <w:r>
        <w:br w:type="page"/>
      </w:r>
    </w:p>
    <w:sdt>
      <w:sdtPr>
        <w:rPr>
          <w:rFonts w:eastAsia="Times New Roman" w:cstheme="majorHAnsi"/>
          <w:caps/>
          <w:color w:val="2B579A"/>
          <w:sz w:val="24"/>
          <w:szCs w:val="24"/>
          <w:shd w:val="clear" w:color="auto" w:fill="E6E6E6"/>
        </w:rPr>
        <w:id w:val="1431579027"/>
        <w:docPartObj>
          <w:docPartGallery w:val="Table of Contents"/>
          <w:docPartUnique/>
        </w:docPartObj>
      </w:sdtPr>
      <w:sdtEndPr>
        <w:rPr>
          <w:color w:val="2D3B45"/>
          <w:shd w:val="clear" w:color="auto" w:fill="auto"/>
        </w:rPr>
      </w:sdtEndPr>
      <w:sdtContent>
        <w:p w:rsidR="0004481D" w:rsidP="16A65347" w:rsidRDefault="706DF0F9" w14:paraId="273A1074" w14:textId="213535DC">
          <w:pPr>
            <w:pStyle w:val="TOCHeading"/>
          </w:pPr>
          <w:r>
            <w:t>Table o</w:t>
          </w:r>
          <w:commentRangeEnd w:id="0"/>
          <w:r w:rsidR="0004481D">
            <w:rPr>
              <w:rStyle w:val="CommentReference"/>
            </w:rPr>
            <w:commentReference w:id="0"/>
          </w:r>
          <w:r>
            <w:t>f Contents</w:t>
          </w:r>
        </w:p>
        <w:p w:rsidR="0004481D" w:rsidP="16A65347" w:rsidRDefault="0004481D" w14:paraId="2ABED610" w14:textId="657026D0">
          <w:pPr>
            <w:pStyle w:val="TOC1"/>
            <w:tabs>
              <w:tab w:val="right" w:leader="dot" w:pos="9360"/>
              <w:tab w:val="left" w:pos="480"/>
            </w:tabs>
            <w:rPr>
              <w:rStyle w:val="Hyperlink"/>
              <w:noProof/>
            </w:rPr>
          </w:pPr>
          <w:r>
            <w:rPr>
              <w:color w:val="2B579A"/>
              <w:shd w:val="clear" w:color="auto" w:fill="E6E6E6"/>
            </w:rPr>
            <w:fldChar w:fldCharType="begin"/>
          </w:r>
          <w:r>
            <w:instrText>TOC \o "1-3" \h \z \u</w:instrText>
          </w:r>
          <w:r>
            <w:rPr>
              <w:color w:val="2B579A"/>
              <w:shd w:val="clear" w:color="auto" w:fill="E6E6E6"/>
            </w:rPr>
            <w:fldChar w:fldCharType="separate"/>
          </w:r>
          <w:hyperlink w:anchor="_Toc695741415">
            <w:r w:rsidRPr="16A65347" w:rsidR="16A65347">
              <w:rPr>
                <w:rStyle w:val="Hyperlink"/>
              </w:rPr>
              <w:t>1.</w:t>
            </w:r>
            <w:r>
              <w:tab/>
            </w:r>
            <w:r w:rsidRPr="16A65347" w:rsidR="16A65347">
              <w:rPr>
                <w:rStyle w:val="Hyperlink"/>
              </w:rPr>
              <w:t>Executive Summary</w:t>
            </w:r>
            <w:r>
              <w:tab/>
            </w:r>
            <w:r>
              <w:rPr>
                <w:color w:val="2B579A"/>
                <w:shd w:val="clear" w:color="auto" w:fill="E6E6E6"/>
              </w:rPr>
              <w:fldChar w:fldCharType="begin"/>
            </w:r>
            <w:r>
              <w:instrText>PAGEREF _Toc695741415 \h</w:instrText>
            </w:r>
            <w:r>
              <w:rPr>
                <w:color w:val="2B579A"/>
                <w:shd w:val="clear" w:color="auto" w:fill="E6E6E6"/>
              </w:rPr>
            </w:r>
            <w:r>
              <w:rPr>
                <w:color w:val="2B579A"/>
                <w:shd w:val="clear" w:color="auto" w:fill="E6E6E6"/>
              </w:rPr>
              <w:fldChar w:fldCharType="separate"/>
            </w:r>
            <w:r w:rsidRPr="16A65347" w:rsidR="16A65347">
              <w:rPr>
                <w:rStyle w:val="Hyperlink"/>
              </w:rPr>
              <w:t>5</w:t>
            </w:r>
            <w:r>
              <w:rPr>
                <w:color w:val="2B579A"/>
                <w:shd w:val="clear" w:color="auto" w:fill="E6E6E6"/>
              </w:rPr>
              <w:fldChar w:fldCharType="end"/>
            </w:r>
          </w:hyperlink>
        </w:p>
        <w:p w:rsidR="0004481D" w:rsidP="16A65347" w:rsidRDefault="005556C2" w14:paraId="7626E632" w14:textId="60AA6408">
          <w:pPr>
            <w:pStyle w:val="TOC1"/>
            <w:tabs>
              <w:tab w:val="right" w:leader="dot" w:pos="9360"/>
              <w:tab w:val="left" w:pos="480"/>
            </w:tabs>
            <w:rPr>
              <w:rStyle w:val="Hyperlink"/>
              <w:noProof/>
            </w:rPr>
          </w:pPr>
          <w:hyperlink w:anchor="_Toc1223577653">
            <w:r w:rsidRPr="16A65347" w:rsidR="16A65347">
              <w:rPr>
                <w:rStyle w:val="Hyperlink"/>
              </w:rPr>
              <w:t>2.</w:t>
            </w:r>
            <w:r w:rsidR="0004481D">
              <w:tab/>
            </w:r>
            <w:r w:rsidRPr="16A65347" w:rsidR="16A65347">
              <w:rPr>
                <w:rStyle w:val="Hyperlink"/>
              </w:rPr>
              <w:t>Problem Statement and Background</w:t>
            </w:r>
            <w:r w:rsidR="0004481D">
              <w:tab/>
            </w:r>
            <w:r w:rsidR="0004481D">
              <w:rPr>
                <w:color w:val="2B579A"/>
                <w:shd w:val="clear" w:color="auto" w:fill="E6E6E6"/>
              </w:rPr>
              <w:fldChar w:fldCharType="begin"/>
            </w:r>
            <w:r w:rsidR="0004481D">
              <w:instrText>PAGEREF _Toc1223577653 \h</w:instrText>
            </w:r>
            <w:r w:rsidR="0004481D">
              <w:rPr>
                <w:color w:val="2B579A"/>
                <w:shd w:val="clear" w:color="auto" w:fill="E6E6E6"/>
              </w:rPr>
            </w:r>
            <w:r w:rsidR="0004481D">
              <w:rPr>
                <w:color w:val="2B579A"/>
                <w:shd w:val="clear" w:color="auto" w:fill="E6E6E6"/>
              </w:rPr>
              <w:fldChar w:fldCharType="separate"/>
            </w:r>
            <w:r w:rsidRPr="16A65347" w:rsidR="16A65347">
              <w:rPr>
                <w:rStyle w:val="Hyperlink"/>
              </w:rPr>
              <w:t>7</w:t>
            </w:r>
            <w:r w:rsidR="0004481D">
              <w:rPr>
                <w:color w:val="2B579A"/>
                <w:shd w:val="clear" w:color="auto" w:fill="E6E6E6"/>
              </w:rPr>
              <w:fldChar w:fldCharType="end"/>
            </w:r>
          </w:hyperlink>
        </w:p>
        <w:p w:rsidR="0004481D" w:rsidP="16A65347" w:rsidRDefault="005556C2" w14:paraId="4D5A09D1" w14:textId="6D20A255">
          <w:pPr>
            <w:pStyle w:val="TOC1"/>
            <w:tabs>
              <w:tab w:val="right" w:leader="dot" w:pos="9360"/>
              <w:tab w:val="left" w:pos="390"/>
            </w:tabs>
            <w:rPr>
              <w:rStyle w:val="Hyperlink"/>
              <w:noProof/>
            </w:rPr>
          </w:pPr>
          <w:hyperlink w:anchor="_Toc1065539044">
            <w:r w:rsidRPr="16A65347" w:rsidR="16A65347">
              <w:rPr>
                <w:rStyle w:val="Hyperlink"/>
              </w:rPr>
              <w:t>3.</w:t>
            </w:r>
            <w:r w:rsidR="0004481D">
              <w:tab/>
            </w:r>
            <w:r w:rsidRPr="16A65347" w:rsidR="16A65347">
              <w:rPr>
                <w:rStyle w:val="Hyperlink"/>
              </w:rPr>
              <w:t>Literature Review</w:t>
            </w:r>
            <w:r w:rsidR="0004481D">
              <w:tab/>
            </w:r>
            <w:r w:rsidR="0004481D">
              <w:rPr>
                <w:color w:val="2B579A"/>
                <w:shd w:val="clear" w:color="auto" w:fill="E6E6E6"/>
              </w:rPr>
              <w:fldChar w:fldCharType="begin"/>
            </w:r>
            <w:r w:rsidR="0004481D">
              <w:instrText>PAGEREF _Toc1065539044 \h</w:instrText>
            </w:r>
            <w:r w:rsidR="0004481D">
              <w:rPr>
                <w:color w:val="2B579A"/>
                <w:shd w:val="clear" w:color="auto" w:fill="E6E6E6"/>
              </w:rPr>
            </w:r>
            <w:r w:rsidR="0004481D">
              <w:rPr>
                <w:color w:val="2B579A"/>
                <w:shd w:val="clear" w:color="auto" w:fill="E6E6E6"/>
              </w:rPr>
              <w:fldChar w:fldCharType="separate"/>
            </w:r>
            <w:r w:rsidRPr="16A65347" w:rsidR="16A65347">
              <w:rPr>
                <w:rStyle w:val="Hyperlink"/>
              </w:rPr>
              <w:t>9</w:t>
            </w:r>
            <w:r w:rsidR="0004481D">
              <w:rPr>
                <w:color w:val="2B579A"/>
                <w:shd w:val="clear" w:color="auto" w:fill="E6E6E6"/>
              </w:rPr>
              <w:fldChar w:fldCharType="end"/>
            </w:r>
          </w:hyperlink>
        </w:p>
        <w:p w:rsidR="0004481D" w:rsidP="16A65347" w:rsidRDefault="005556C2" w14:paraId="1237884C" w14:textId="0FD9BE4F">
          <w:pPr>
            <w:pStyle w:val="TOC1"/>
            <w:tabs>
              <w:tab w:val="right" w:leader="dot" w:pos="9360"/>
            </w:tabs>
            <w:rPr>
              <w:rStyle w:val="Hyperlink"/>
              <w:noProof/>
            </w:rPr>
          </w:pPr>
          <w:hyperlink w:anchor="_Toc148138810">
            <w:r w:rsidRPr="16A65347" w:rsidR="16A65347">
              <w:rPr>
                <w:rStyle w:val="Hyperlink"/>
              </w:rPr>
              <w:t>References</w:t>
            </w:r>
            <w:r w:rsidR="0004481D">
              <w:tab/>
            </w:r>
            <w:r w:rsidR="0004481D">
              <w:rPr>
                <w:color w:val="2B579A"/>
                <w:shd w:val="clear" w:color="auto" w:fill="E6E6E6"/>
              </w:rPr>
              <w:fldChar w:fldCharType="begin"/>
            </w:r>
            <w:r w:rsidR="0004481D">
              <w:instrText>PAGEREF _Toc148138810 \h</w:instrText>
            </w:r>
            <w:r w:rsidR="0004481D">
              <w:rPr>
                <w:color w:val="2B579A"/>
                <w:shd w:val="clear" w:color="auto" w:fill="E6E6E6"/>
              </w:rPr>
            </w:r>
            <w:r w:rsidR="0004481D">
              <w:rPr>
                <w:color w:val="2B579A"/>
                <w:shd w:val="clear" w:color="auto" w:fill="E6E6E6"/>
              </w:rPr>
              <w:fldChar w:fldCharType="separate"/>
            </w:r>
            <w:r w:rsidRPr="16A65347" w:rsidR="16A65347">
              <w:rPr>
                <w:rStyle w:val="Hyperlink"/>
              </w:rPr>
              <w:t>10</w:t>
            </w:r>
            <w:r w:rsidR="0004481D">
              <w:rPr>
                <w:color w:val="2B579A"/>
                <w:shd w:val="clear" w:color="auto" w:fill="E6E6E6"/>
              </w:rPr>
              <w:fldChar w:fldCharType="end"/>
            </w:r>
          </w:hyperlink>
          <w:r w:rsidR="0004481D">
            <w:rPr>
              <w:color w:val="2B579A"/>
              <w:shd w:val="clear" w:color="auto" w:fill="E6E6E6"/>
            </w:rPr>
            <w:fldChar w:fldCharType="end"/>
          </w:r>
        </w:p>
      </w:sdtContent>
    </w:sdt>
    <w:p w:rsidR="0004481D" w:rsidP="00CC78FD" w:rsidRDefault="0004481D" w14:paraId="79960994" w14:textId="77747843"/>
    <w:p w:rsidR="0004481D" w:rsidP="00CC78FD" w:rsidRDefault="0004481D" w14:paraId="6B89C998" w14:textId="77777777"/>
    <w:p w:rsidR="00140884" w:rsidP="00CC78FD" w:rsidRDefault="00140884" w14:paraId="40857FC5" w14:textId="77777777">
      <w:r>
        <w:br w:type="page"/>
      </w:r>
    </w:p>
    <w:p w:rsidRPr="00140884" w:rsidR="63121F2C" w:rsidP="16A65347" w:rsidRDefault="5F261492" w14:paraId="2850B87B" w14:textId="31A2AC1F">
      <w:pPr>
        <w:rPr>
          <w:b/>
          <w:bCs/>
          <w:sz w:val="32"/>
          <w:szCs w:val="32"/>
        </w:rPr>
      </w:pPr>
      <w:commentRangeStart w:id="1"/>
      <w:r w:rsidRPr="16A65347">
        <w:rPr>
          <w:b/>
          <w:bCs/>
          <w:sz w:val="32"/>
          <w:szCs w:val="32"/>
        </w:rPr>
        <w:t>Sources (only copy these on the desktop...)</w:t>
      </w:r>
      <w:commentRangeEnd w:id="1"/>
      <w:r w:rsidR="31065845">
        <w:rPr>
          <w:rStyle w:val="CommentReference"/>
        </w:rPr>
        <w:commentReference w:id="1"/>
      </w:r>
    </w:p>
    <w:bookmarkStart w:name="OLE_LINK1" w:id="2"/>
    <w:bookmarkStart w:name="OLE_LINK2" w:id="3"/>
    <w:p w:rsidR="00707FD5" w:rsidP="00CC78FD" w:rsidRDefault="005556C2" w14:paraId="04868C41" w14:textId="15EA6047">
      <w:sdt>
        <w:sdtPr>
          <w:rPr>
            <w:color w:val="2B579A"/>
            <w:shd w:val="clear" w:color="auto" w:fill="E6E6E6"/>
          </w:rPr>
          <w:id w:val="-826440408"/>
          <w:lock w:val="contentLocked"/>
          <w:placeholder>
            <w:docPart w:val="DefaultPlaceholder_1081868574"/>
          </w:placeholder>
          <w:citation/>
        </w:sdtPr>
        <w:sdtEndPr>
          <w:rPr>
            <w:color w:val="2D3B45"/>
            <w:shd w:val="clear" w:color="auto" w:fill="auto"/>
          </w:rPr>
        </w:sdtEndPr>
        <w:sdtContent>
          <w:r w:rsidR="00140884">
            <w:rPr>
              <w:color w:val="2B579A"/>
              <w:shd w:val="clear" w:color="auto" w:fill="E6E6E6"/>
            </w:rPr>
            <w:fldChar w:fldCharType="begin"/>
          </w:r>
          <w:r w:rsidR="00140884">
            <w:instrText xml:space="preserve"> CITATION Air21 \l 1033 </w:instrText>
          </w:r>
          <w:r w:rsidR="00140884">
            <w:rPr>
              <w:color w:val="2B579A"/>
              <w:shd w:val="clear" w:color="auto" w:fill="E6E6E6"/>
            </w:rPr>
            <w:fldChar w:fldCharType="separate"/>
          </w:r>
          <w:r w:rsidR="00F70F24">
            <w:rPr>
              <w:noProof/>
            </w:rPr>
            <w:t>(Airport Technology, 2021)</w:t>
          </w:r>
          <w:r w:rsidR="00140884">
            <w:rPr>
              <w:color w:val="2B579A"/>
              <w:shd w:val="clear" w:color="auto" w:fill="E6E6E6"/>
            </w:rPr>
            <w:fldChar w:fldCharType="end"/>
          </w:r>
        </w:sdtContent>
      </w:sdt>
    </w:p>
    <w:tbl>
      <w:tblPr>
        <w:tblStyle w:val="TableGrid"/>
        <w:tblW w:w="0" w:type="auto"/>
        <w:tblLook w:val="04A0" w:firstRow="1" w:lastRow="0" w:firstColumn="1" w:lastColumn="0" w:noHBand="0" w:noVBand="1"/>
      </w:tblPr>
      <w:tblGrid>
        <w:gridCol w:w="4675"/>
        <w:gridCol w:w="4675"/>
      </w:tblGrid>
      <w:tr w:rsidR="00707FD5" w:rsidTr="299E4FCC" w14:paraId="6AAB8BB0" w14:textId="77777777">
        <w:tc>
          <w:tcPr>
            <w:tcW w:w="4675" w:type="dxa"/>
          </w:tcPr>
          <w:bookmarkEnd w:id="2"/>
          <w:bookmarkEnd w:id="3"/>
          <w:p w:rsidR="00707FD5" w:rsidP="00CC78FD" w:rsidRDefault="3C3790B0" w14:paraId="2CC18A47" w14:textId="57771804">
            <w:r>
              <w:t>REF ID</w:t>
            </w:r>
          </w:p>
        </w:tc>
        <w:tc>
          <w:tcPr>
            <w:tcW w:w="4675" w:type="dxa"/>
          </w:tcPr>
          <w:p w:rsidR="00707FD5" w:rsidP="00CC78FD" w:rsidRDefault="00094F34" w14:paraId="17E29645" w14:textId="654282A0">
            <w:r>
              <w:t>Source (copy this only when using desktop word)</w:t>
            </w:r>
          </w:p>
        </w:tc>
      </w:tr>
      <w:tr w:rsidR="00707FD5" w:rsidTr="299E4FCC" w14:paraId="0749A6D6" w14:textId="77777777">
        <w:tc>
          <w:tcPr>
            <w:tcW w:w="4675" w:type="dxa"/>
          </w:tcPr>
          <w:p w:rsidR="00707FD5" w:rsidP="00CC78FD" w:rsidRDefault="00707FD5" w14:paraId="521AC8BC" w14:textId="091BF32C">
            <w:r>
              <w:t>1</w:t>
            </w:r>
          </w:p>
        </w:tc>
        <w:tc>
          <w:tcPr>
            <w:tcW w:w="4675" w:type="dxa"/>
          </w:tcPr>
          <w:p w:rsidR="00707FD5" w:rsidP="00094F34" w:rsidRDefault="005556C2" w14:paraId="6893C06B" w14:textId="6EB78588">
            <w:sdt>
              <w:sdtPr>
                <w:rPr>
                  <w:color w:val="2B579A"/>
                  <w:shd w:val="clear" w:color="auto" w:fill="E6E6E6"/>
                </w:rPr>
                <w:id w:val="155041112"/>
                <w:lock w:val="contentLocked"/>
                <w:placeholder>
                  <w:docPart w:val="4E076F4E0EEC31419566D38A39604C92"/>
                </w:placeholder>
                <w:citation/>
              </w:sdtPr>
              <w:sdtEndPr>
                <w:rPr>
                  <w:color w:val="2D3B45"/>
                  <w:shd w:val="clear" w:color="auto" w:fill="auto"/>
                </w:rPr>
              </w:sdtEndPr>
              <w:sdtContent>
                <w:r w:rsidR="00707FD5">
                  <w:rPr>
                    <w:color w:val="2B579A"/>
                    <w:shd w:val="clear" w:color="auto" w:fill="E6E6E6"/>
                  </w:rPr>
                  <w:fldChar w:fldCharType="begin"/>
                </w:r>
                <w:r w:rsidR="00707FD5">
                  <w:instrText xml:space="preserve"> CITATION Air21 \l 1033 </w:instrText>
                </w:r>
                <w:r w:rsidR="00707FD5">
                  <w:rPr>
                    <w:color w:val="2B579A"/>
                    <w:shd w:val="clear" w:color="auto" w:fill="E6E6E6"/>
                  </w:rPr>
                  <w:fldChar w:fldCharType="separate"/>
                </w:r>
                <w:r w:rsidR="00F70F24">
                  <w:rPr>
                    <w:noProof/>
                  </w:rPr>
                  <w:t>(Airport Technology, 2021)</w:t>
                </w:r>
                <w:r w:rsidR="00707FD5">
                  <w:rPr>
                    <w:color w:val="2B579A"/>
                    <w:shd w:val="clear" w:color="auto" w:fill="E6E6E6"/>
                  </w:rPr>
                  <w:fldChar w:fldCharType="end"/>
                </w:r>
              </w:sdtContent>
            </w:sdt>
          </w:p>
        </w:tc>
      </w:tr>
      <w:tr w:rsidR="00707FD5" w:rsidTr="299E4FCC" w14:paraId="5B22D44E" w14:textId="77777777">
        <w:tc>
          <w:tcPr>
            <w:tcW w:w="4675" w:type="dxa"/>
          </w:tcPr>
          <w:p w:rsidR="00707FD5" w:rsidP="00CC78FD" w:rsidRDefault="00707FD5" w14:paraId="2F920AAD" w14:textId="2E91E1A3">
            <w:r>
              <w:t>2, 16</w:t>
            </w:r>
          </w:p>
        </w:tc>
        <w:tc>
          <w:tcPr>
            <w:tcW w:w="4675" w:type="dxa"/>
          </w:tcPr>
          <w:p w:rsidR="00707FD5" w:rsidP="00094F34" w:rsidRDefault="005556C2" w14:paraId="10B06BC3" w14:textId="37054585">
            <w:sdt>
              <w:sdtPr>
                <w:rPr>
                  <w:color w:val="2B579A"/>
                  <w:shd w:val="clear" w:color="auto" w:fill="E6E6E6"/>
                </w:rPr>
                <w:id w:val="2091961831"/>
                <w:citation/>
              </w:sdtPr>
              <w:sdtEndPr>
                <w:rPr>
                  <w:color w:val="2D3B45"/>
                  <w:shd w:val="clear" w:color="auto" w:fill="auto"/>
                </w:rPr>
              </w:sdtEndPr>
              <w:sdtContent>
                <w:r w:rsidR="00707FD5">
                  <w:rPr>
                    <w:color w:val="2B579A"/>
                    <w:shd w:val="clear" w:color="auto" w:fill="E6E6E6"/>
                  </w:rPr>
                  <w:fldChar w:fldCharType="begin"/>
                </w:r>
                <w:r w:rsidR="00707FD5">
                  <w:instrText xml:space="preserve"> CITATION Lee21 \l 1033 </w:instrText>
                </w:r>
                <w:r w:rsidR="00707FD5">
                  <w:rPr>
                    <w:color w:val="2B579A"/>
                    <w:shd w:val="clear" w:color="auto" w:fill="E6E6E6"/>
                  </w:rPr>
                  <w:fldChar w:fldCharType="separate"/>
                </w:r>
                <w:r w:rsidR="00F70F24">
                  <w:rPr>
                    <w:noProof/>
                  </w:rPr>
                  <w:t>(Lees &amp; Watson, 2021)</w:t>
                </w:r>
                <w:r w:rsidR="00707FD5">
                  <w:rPr>
                    <w:color w:val="2B579A"/>
                    <w:shd w:val="clear" w:color="auto" w:fill="E6E6E6"/>
                  </w:rPr>
                  <w:fldChar w:fldCharType="end"/>
                </w:r>
              </w:sdtContent>
            </w:sdt>
          </w:p>
        </w:tc>
      </w:tr>
      <w:tr w:rsidR="00707FD5" w:rsidTr="299E4FCC" w14:paraId="383B1484" w14:textId="77777777">
        <w:tc>
          <w:tcPr>
            <w:tcW w:w="4675" w:type="dxa"/>
          </w:tcPr>
          <w:p w:rsidR="00707FD5" w:rsidP="00CC78FD" w:rsidRDefault="00707FD5" w14:paraId="6237A494" w14:textId="2D89EB2E">
            <w:r>
              <w:t>3</w:t>
            </w:r>
          </w:p>
        </w:tc>
        <w:tc>
          <w:tcPr>
            <w:tcW w:w="4675" w:type="dxa"/>
          </w:tcPr>
          <w:p w:rsidR="00707FD5" w:rsidP="00CC78FD" w:rsidRDefault="005556C2" w14:paraId="0BB19F5B" w14:textId="27F14C29">
            <w:sdt>
              <w:sdtPr>
                <w:rPr>
                  <w:color w:val="2B579A"/>
                  <w:shd w:val="clear" w:color="auto" w:fill="E6E6E6"/>
                </w:rPr>
                <w:id w:val="-1959318633"/>
                <w:citation/>
              </w:sdtPr>
              <w:sdtEndPr>
                <w:rPr>
                  <w:color w:val="2D3B45"/>
                  <w:shd w:val="clear" w:color="auto" w:fill="auto"/>
                </w:rPr>
              </w:sdtEndPr>
              <w:sdtContent>
                <w:r w:rsidR="00707FD5">
                  <w:rPr>
                    <w:color w:val="2B579A"/>
                    <w:shd w:val="clear" w:color="auto" w:fill="E6E6E6"/>
                  </w:rPr>
                  <w:fldChar w:fldCharType="begin"/>
                </w:r>
                <w:r w:rsidR="00707FD5">
                  <w:instrText xml:space="preserve"> CITATION Eat22 \l 1033 </w:instrText>
                </w:r>
                <w:r w:rsidR="00707FD5">
                  <w:rPr>
                    <w:color w:val="2B579A"/>
                    <w:shd w:val="clear" w:color="auto" w:fill="E6E6E6"/>
                  </w:rPr>
                  <w:fldChar w:fldCharType="separate"/>
                </w:r>
                <w:r w:rsidR="00F70F24">
                  <w:rPr>
                    <w:noProof/>
                  </w:rPr>
                  <w:t>(Eaton Corporation PLC, 2022)</w:t>
                </w:r>
                <w:r w:rsidR="00707FD5">
                  <w:rPr>
                    <w:color w:val="2B579A"/>
                    <w:shd w:val="clear" w:color="auto" w:fill="E6E6E6"/>
                  </w:rPr>
                  <w:fldChar w:fldCharType="end"/>
                </w:r>
              </w:sdtContent>
            </w:sdt>
          </w:p>
        </w:tc>
      </w:tr>
      <w:tr w:rsidR="00707FD5" w:rsidTr="299E4FCC" w14:paraId="3639C5B1" w14:textId="77777777">
        <w:tc>
          <w:tcPr>
            <w:tcW w:w="4675" w:type="dxa"/>
          </w:tcPr>
          <w:p w:rsidR="00707FD5" w:rsidP="00CC78FD" w:rsidRDefault="00707FD5" w14:paraId="4D8ED71B" w14:textId="56999BE3">
            <w:r>
              <w:t>4</w:t>
            </w:r>
          </w:p>
        </w:tc>
        <w:tc>
          <w:tcPr>
            <w:tcW w:w="4675" w:type="dxa"/>
          </w:tcPr>
          <w:p w:rsidR="00707FD5" w:rsidP="00CC78FD" w:rsidRDefault="005556C2" w14:paraId="7BDF07C3" w14:textId="7944BA02">
            <w:sdt>
              <w:sdtPr>
                <w:rPr>
                  <w:color w:val="2B579A"/>
                  <w:shd w:val="clear" w:color="auto" w:fill="E6E6E6"/>
                </w:rPr>
                <w:id w:val="1034164189"/>
                <w:citation/>
              </w:sdtPr>
              <w:sdtEndPr>
                <w:rPr>
                  <w:color w:val="2D3B45"/>
                  <w:shd w:val="clear" w:color="auto" w:fill="auto"/>
                </w:rPr>
              </w:sdtEndPr>
              <w:sdtContent>
                <w:r w:rsidR="00707FD5">
                  <w:rPr>
                    <w:color w:val="2B579A"/>
                    <w:shd w:val="clear" w:color="auto" w:fill="E6E6E6"/>
                  </w:rPr>
                  <w:fldChar w:fldCharType="begin"/>
                </w:r>
                <w:r w:rsidR="00707FD5">
                  <w:instrText xml:space="preserve"> CITATION Fia22 \l 1033 </w:instrText>
                </w:r>
                <w:r w:rsidR="00707FD5">
                  <w:rPr>
                    <w:color w:val="2B579A"/>
                    <w:shd w:val="clear" w:color="auto" w:fill="E6E6E6"/>
                  </w:rPr>
                  <w:fldChar w:fldCharType="separate"/>
                </w:r>
                <w:r w:rsidR="00F70F24">
                  <w:rPr>
                    <w:noProof/>
                  </w:rPr>
                  <w:t>(Fialka, 2022)</w:t>
                </w:r>
                <w:r w:rsidR="00707FD5">
                  <w:rPr>
                    <w:color w:val="2B579A"/>
                    <w:shd w:val="clear" w:color="auto" w:fill="E6E6E6"/>
                  </w:rPr>
                  <w:fldChar w:fldCharType="end"/>
                </w:r>
              </w:sdtContent>
            </w:sdt>
          </w:p>
        </w:tc>
      </w:tr>
      <w:tr w:rsidR="00707FD5" w:rsidTr="299E4FCC" w14:paraId="565CF62A" w14:textId="77777777">
        <w:tc>
          <w:tcPr>
            <w:tcW w:w="4675" w:type="dxa"/>
          </w:tcPr>
          <w:p w:rsidR="00707FD5" w:rsidP="00CC78FD" w:rsidRDefault="00707FD5" w14:paraId="6161E8E5" w14:textId="234D5A21">
            <w:r>
              <w:t>5</w:t>
            </w:r>
          </w:p>
        </w:tc>
        <w:tc>
          <w:tcPr>
            <w:tcW w:w="4675" w:type="dxa"/>
          </w:tcPr>
          <w:p w:rsidR="00707FD5" w:rsidP="00CC78FD" w:rsidRDefault="005556C2" w14:paraId="043091FB" w14:textId="6A0AA64D">
            <w:sdt>
              <w:sdtPr>
                <w:rPr>
                  <w:color w:val="2B579A"/>
                  <w:shd w:val="clear" w:color="auto" w:fill="E6E6E6"/>
                </w:rPr>
                <w:id w:val="-1056933535"/>
                <w:citation/>
              </w:sdtPr>
              <w:sdtEndPr>
                <w:rPr>
                  <w:color w:val="2D3B45"/>
                  <w:shd w:val="clear" w:color="auto" w:fill="auto"/>
                </w:rPr>
              </w:sdtEndPr>
              <w:sdtContent>
                <w:r w:rsidR="00FF4FC6">
                  <w:rPr>
                    <w:color w:val="2B579A"/>
                    <w:shd w:val="clear" w:color="auto" w:fill="E6E6E6"/>
                  </w:rPr>
                  <w:fldChar w:fldCharType="begin"/>
                </w:r>
                <w:r w:rsidR="00FF4FC6">
                  <w:instrText xml:space="preserve"> CITATION Mor21 \l 1033 </w:instrText>
                </w:r>
                <w:r w:rsidR="00FF4FC6">
                  <w:rPr>
                    <w:color w:val="2B579A"/>
                    <w:shd w:val="clear" w:color="auto" w:fill="E6E6E6"/>
                  </w:rPr>
                  <w:fldChar w:fldCharType="separate"/>
                </w:r>
                <w:r w:rsidR="00F70F24">
                  <w:rPr>
                    <w:noProof/>
                  </w:rPr>
                  <w:t>(Moriarty &amp; Kvien, 2021)</w:t>
                </w:r>
                <w:r w:rsidR="00FF4FC6">
                  <w:rPr>
                    <w:color w:val="2B579A"/>
                    <w:shd w:val="clear" w:color="auto" w:fill="E6E6E6"/>
                  </w:rPr>
                  <w:fldChar w:fldCharType="end"/>
                </w:r>
              </w:sdtContent>
            </w:sdt>
          </w:p>
        </w:tc>
      </w:tr>
      <w:tr w:rsidR="00707FD5" w:rsidTr="299E4FCC" w14:paraId="60A5E39F" w14:textId="77777777">
        <w:tc>
          <w:tcPr>
            <w:tcW w:w="4675" w:type="dxa"/>
          </w:tcPr>
          <w:p w:rsidR="00707FD5" w:rsidP="00CC78FD" w:rsidRDefault="00FF4FC6" w14:paraId="475C9B00" w14:textId="46FF3856">
            <w:r>
              <w:t>6</w:t>
            </w:r>
          </w:p>
        </w:tc>
        <w:tc>
          <w:tcPr>
            <w:tcW w:w="4675" w:type="dxa"/>
          </w:tcPr>
          <w:p w:rsidR="00707FD5" w:rsidP="00CC78FD" w:rsidRDefault="005556C2" w14:paraId="46B31E80" w14:textId="39C7CF63">
            <w:sdt>
              <w:sdtPr>
                <w:rPr>
                  <w:color w:val="2B579A"/>
                  <w:shd w:val="clear" w:color="auto" w:fill="E6E6E6"/>
                </w:rPr>
                <w:id w:val="1309518305"/>
                <w:citation/>
              </w:sdtPr>
              <w:sdtEndPr>
                <w:rPr>
                  <w:color w:val="2D3B45"/>
                  <w:shd w:val="clear" w:color="auto" w:fill="auto"/>
                </w:rPr>
              </w:sdtEndPr>
              <w:sdtContent>
                <w:r w:rsidR="00FF4FC6">
                  <w:rPr>
                    <w:color w:val="2B579A"/>
                    <w:shd w:val="clear" w:color="auto" w:fill="E6E6E6"/>
                  </w:rPr>
                  <w:fldChar w:fldCharType="begin"/>
                </w:r>
                <w:r w:rsidR="00FF4FC6">
                  <w:instrText xml:space="preserve"> CITATION Boe21 \l 1033 </w:instrText>
                </w:r>
                <w:r w:rsidR="00FF4FC6">
                  <w:rPr>
                    <w:color w:val="2B579A"/>
                    <w:shd w:val="clear" w:color="auto" w:fill="E6E6E6"/>
                  </w:rPr>
                  <w:fldChar w:fldCharType="separate"/>
                </w:r>
                <w:r w:rsidR="00F70F24">
                  <w:rPr>
                    <w:noProof/>
                  </w:rPr>
                  <w:t>(Boerner, 2021)</w:t>
                </w:r>
                <w:r w:rsidR="00FF4FC6">
                  <w:rPr>
                    <w:color w:val="2B579A"/>
                    <w:shd w:val="clear" w:color="auto" w:fill="E6E6E6"/>
                  </w:rPr>
                  <w:fldChar w:fldCharType="end"/>
                </w:r>
              </w:sdtContent>
            </w:sdt>
          </w:p>
        </w:tc>
      </w:tr>
      <w:tr w:rsidR="00707FD5" w:rsidTr="299E4FCC" w14:paraId="09B30E4F" w14:textId="77777777">
        <w:tc>
          <w:tcPr>
            <w:tcW w:w="4675" w:type="dxa"/>
          </w:tcPr>
          <w:p w:rsidR="00707FD5" w:rsidP="00CC78FD" w:rsidRDefault="002029B0" w14:paraId="571A43C5" w14:textId="7FF59B35">
            <w:r>
              <w:t>7</w:t>
            </w:r>
          </w:p>
        </w:tc>
        <w:tc>
          <w:tcPr>
            <w:tcW w:w="4675" w:type="dxa"/>
          </w:tcPr>
          <w:p w:rsidR="002029B0" w:rsidP="00CC78FD" w:rsidRDefault="005556C2" w14:paraId="25A6C3D2" w14:textId="28A8E3C0">
            <w:sdt>
              <w:sdtPr>
                <w:rPr>
                  <w:color w:val="2B579A"/>
                  <w:shd w:val="clear" w:color="auto" w:fill="E6E6E6"/>
                </w:rPr>
                <w:id w:val="1881437474"/>
                <w:citation/>
              </w:sdtPr>
              <w:sdtEndPr>
                <w:rPr>
                  <w:color w:val="2D3B45"/>
                  <w:shd w:val="clear" w:color="auto" w:fill="auto"/>
                </w:rPr>
              </w:sdtEndPr>
              <w:sdtContent>
                <w:r w:rsidR="002029B0">
                  <w:rPr>
                    <w:color w:val="2B579A"/>
                    <w:shd w:val="clear" w:color="auto" w:fill="E6E6E6"/>
                  </w:rPr>
                  <w:fldChar w:fldCharType="begin"/>
                </w:r>
                <w:r w:rsidR="002029B0">
                  <w:instrText xml:space="preserve"> CITATION Jet22 \l 1033 </w:instrText>
                </w:r>
                <w:r w:rsidR="002029B0">
                  <w:rPr>
                    <w:color w:val="2B579A"/>
                    <w:shd w:val="clear" w:color="auto" w:fill="E6E6E6"/>
                  </w:rPr>
                  <w:fldChar w:fldCharType="separate"/>
                </w:r>
                <w:r w:rsidR="00F70F24">
                  <w:rPr>
                    <w:noProof/>
                  </w:rPr>
                  <w:t>(Jet Fuel Price Monitor, 2022)</w:t>
                </w:r>
                <w:r w:rsidR="002029B0">
                  <w:rPr>
                    <w:color w:val="2B579A"/>
                    <w:shd w:val="clear" w:color="auto" w:fill="E6E6E6"/>
                  </w:rPr>
                  <w:fldChar w:fldCharType="end"/>
                </w:r>
              </w:sdtContent>
            </w:sdt>
          </w:p>
        </w:tc>
      </w:tr>
      <w:tr w:rsidR="002029B0" w:rsidTr="299E4FCC" w14:paraId="26E8C2F9" w14:textId="77777777">
        <w:tc>
          <w:tcPr>
            <w:tcW w:w="4675" w:type="dxa"/>
          </w:tcPr>
          <w:p w:rsidR="002029B0" w:rsidP="00CC78FD" w:rsidRDefault="002029B0" w14:paraId="1D302722" w14:textId="339622B8">
            <w:r>
              <w:t>8</w:t>
            </w:r>
          </w:p>
        </w:tc>
        <w:tc>
          <w:tcPr>
            <w:tcW w:w="4675" w:type="dxa"/>
          </w:tcPr>
          <w:p w:rsidR="002029B0" w:rsidP="00CC78FD" w:rsidRDefault="005556C2" w14:paraId="5B5A0117" w14:textId="24C5DC1E">
            <w:sdt>
              <w:sdtPr>
                <w:rPr>
                  <w:color w:val="2B579A"/>
                  <w:shd w:val="clear" w:color="auto" w:fill="E6E6E6"/>
                </w:rPr>
                <w:id w:val="-980619542"/>
                <w:citation/>
              </w:sdtPr>
              <w:sdtEndPr>
                <w:rPr>
                  <w:color w:val="2D3B45"/>
                  <w:shd w:val="clear" w:color="auto" w:fill="auto"/>
                </w:rPr>
              </w:sdtEndPr>
              <w:sdtContent>
                <w:r w:rsidR="00C21ACA">
                  <w:rPr>
                    <w:color w:val="2B579A"/>
                    <w:shd w:val="clear" w:color="auto" w:fill="E6E6E6"/>
                  </w:rPr>
                  <w:fldChar w:fldCharType="begin"/>
                </w:r>
                <w:r w:rsidR="00C21ACA">
                  <w:instrText xml:space="preserve">CITATION WEB22 \l 1033 </w:instrText>
                </w:r>
                <w:r w:rsidR="00C21ACA">
                  <w:rPr>
                    <w:color w:val="2B579A"/>
                    <w:shd w:val="clear" w:color="auto" w:fill="E6E6E6"/>
                  </w:rPr>
                  <w:fldChar w:fldCharType="separate"/>
                </w:r>
                <w:r w:rsidR="00F70F24">
                  <w:rPr>
                    <w:noProof/>
                  </w:rPr>
                  <w:t>(Web Team, 2022)</w:t>
                </w:r>
                <w:r w:rsidR="00C21ACA">
                  <w:rPr>
                    <w:color w:val="2B579A"/>
                    <w:shd w:val="clear" w:color="auto" w:fill="E6E6E6"/>
                  </w:rPr>
                  <w:fldChar w:fldCharType="end"/>
                </w:r>
              </w:sdtContent>
            </w:sdt>
          </w:p>
        </w:tc>
      </w:tr>
      <w:tr w:rsidR="002029B0" w:rsidTr="299E4FCC" w14:paraId="3A67381C" w14:textId="77777777">
        <w:tc>
          <w:tcPr>
            <w:tcW w:w="4675" w:type="dxa"/>
          </w:tcPr>
          <w:p w:rsidR="002029B0" w:rsidP="00CC78FD" w:rsidRDefault="002029B0" w14:paraId="17A95F55" w14:textId="21BEBAFF">
            <w:r>
              <w:t>9</w:t>
            </w:r>
          </w:p>
        </w:tc>
        <w:tc>
          <w:tcPr>
            <w:tcW w:w="4675" w:type="dxa"/>
          </w:tcPr>
          <w:p w:rsidR="002029B0" w:rsidP="00CC78FD" w:rsidRDefault="005556C2" w14:paraId="57BAF574" w14:textId="7302A137">
            <w:sdt>
              <w:sdtPr>
                <w:rPr>
                  <w:color w:val="2B579A"/>
                  <w:shd w:val="clear" w:color="auto" w:fill="E6E6E6"/>
                </w:rPr>
                <w:id w:val="-1832524363"/>
                <w:citation/>
              </w:sdtPr>
              <w:sdtEndPr>
                <w:rPr>
                  <w:color w:val="2D3B45"/>
                  <w:shd w:val="clear" w:color="auto" w:fill="auto"/>
                </w:rPr>
              </w:sdtEndPr>
              <w:sdtContent>
                <w:r w:rsidR="002E2F4C">
                  <w:rPr>
                    <w:color w:val="2B579A"/>
                    <w:shd w:val="clear" w:color="auto" w:fill="E6E6E6"/>
                  </w:rPr>
                  <w:fldChar w:fldCharType="begin"/>
                </w:r>
                <w:r w:rsidR="002E2F4C">
                  <w:instrText xml:space="preserve"> CITATION Bri22 \l 1033 </w:instrText>
                </w:r>
                <w:r w:rsidR="002E2F4C">
                  <w:rPr>
                    <w:color w:val="2B579A"/>
                    <w:shd w:val="clear" w:color="auto" w:fill="E6E6E6"/>
                  </w:rPr>
                  <w:fldChar w:fldCharType="separate"/>
                </w:r>
                <w:r w:rsidR="00F70F24">
                  <w:rPr>
                    <w:noProof/>
                  </w:rPr>
                  <w:t>(Brinkmann, 2022)</w:t>
                </w:r>
                <w:r w:rsidR="002E2F4C">
                  <w:rPr>
                    <w:color w:val="2B579A"/>
                    <w:shd w:val="clear" w:color="auto" w:fill="E6E6E6"/>
                  </w:rPr>
                  <w:fldChar w:fldCharType="end"/>
                </w:r>
              </w:sdtContent>
            </w:sdt>
          </w:p>
        </w:tc>
      </w:tr>
      <w:tr w:rsidR="002029B0" w:rsidTr="299E4FCC" w14:paraId="0B5AC076" w14:textId="77777777">
        <w:tc>
          <w:tcPr>
            <w:tcW w:w="4675" w:type="dxa"/>
          </w:tcPr>
          <w:p w:rsidR="002029B0" w:rsidP="00CC78FD" w:rsidRDefault="002029B0" w14:paraId="52562752" w14:textId="21F63856">
            <w:r>
              <w:t>10</w:t>
            </w:r>
          </w:p>
        </w:tc>
        <w:tc>
          <w:tcPr>
            <w:tcW w:w="4675" w:type="dxa"/>
          </w:tcPr>
          <w:p w:rsidR="002029B0" w:rsidP="00CC78FD" w:rsidRDefault="005556C2" w14:paraId="4E2F65A1" w14:textId="7E834193">
            <w:sdt>
              <w:sdtPr>
                <w:rPr>
                  <w:color w:val="2B579A"/>
                  <w:shd w:val="clear" w:color="auto" w:fill="E6E6E6"/>
                </w:rPr>
                <w:id w:val="-966891903"/>
                <w:citation/>
              </w:sdtPr>
              <w:sdtEndPr>
                <w:rPr>
                  <w:color w:val="2D3B45"/>
                  <w:shd w:val="clear" w:color="auto" w:fill="auto"/>
                </w:rPr>
              </w:sdtEndPr>
              <w:sdtContent>
                <w:r w:rsidR="005601F6">
                  <w:rPr>
                    <w:color w:val="2B579A"/>
                    <w:shd w:val="clear" w:color="auto" w:fill="E6E6E6"/>
                  </w:rPr>
                  <w:fldChar w:fldCharType="begin"/>
                </w:r>
                <w:r w:rsidR="005601F6">
                  <w:instrText xml:space="preserve"> CITATION She22 \l 1033 </w:instrText>
                </w:r>
                <w:r w:rsidR="005601F6">
                  <w:rPr>
                    <w:color w:val="2B579A"/>
                    <w:shd w:val="clear" w:color="auto" w:fill="E6E6E6"/>
                  </w:rPr>
                  <w:fldChar w:fldCharType="separate"/>
                </w:r>
                <w:r w:rsidR="00F70F24">
                  <w:rPr>
                    <w:noProof/>
                  </w:rPr>
                  <w:t>(Shell PLC, 2022)</w:t>
                </w:r>
                <w:r w:rsidR="005601F6">
                  <w:rPr>
                    <w:color w:val="2B579A"/>
                    <w:shd w:val="clear" w:color="auto" w:fill="E6E6E6"/>
                  </w:rPr>
                  <w:fldChar w:fldCharType="end"/>
                </w:r>
              </w:sdtContent>
            </w:sdt>
          </w:p>
        </w:tc>
      </w:tr>
      <w:tr w:rsidR="00CC78FD" w:rsidTr="299E4FCC" w14:paraId="06F55E69" w14:textId="77777777">
        <w:tc>
          <w:tcPr>
            <w:tcW w:w="4675" w:type="dxa"/>
          </w:tcPr>
          <w:p w:rsidR="00CC78FD" w:rsidP="00CC78FD" w:rsidRDefault="00094F34" w14:paraId="24DFB250" w14:textId="0BDF42D3">
            <w:r>
              <w:t>11</w:t>
            </w:r>
          </w:p>
        </w:tc>
        <w:tc>
          <w:tcPr>
            <w:tcW w:w="4675" w:type="dxa"/>
          </w:tcPr>
          <w:p w:rsidR="00CC78FD" w:rsidP="00CC78FD" w:rsidRDefault="005556C2" w14:paraId="34C865C7" w14:textId="00B1192A">
            <w:sdt>
              <w:sdtPr>
                <w:rPr>
                  <w:color w:val="2B579A"/>
                  <w:shd w:val="clear" w:color="auto" w:fill="E6E6E6"/>
                </w:rPr>
                <w:id w:val="1561898457"/>
                <w:citation/>
              </w:sdtPr>
              <w:sdtEndPr>
                <w:rPr>
                  <w:color w:val="2D3B45"/>
                  <w:shd w:val="clear" w:color="auto" w:fill="auto"/>
                </w:rPr>
              </w:sdtEndPr>
              <w:sdtContent>
                <w:r w:rsidR="00094F34">
                  <w:rPr>
                    <w:color w:val="2B579A"/>
                    <w:shd w:val="clear" w:color="auto" w:fill="E6E6E6"/>
                  </w:rPr>
                  <w:fldChar w:fldCharType="begin"/>
                </w:r>
                <w:r w:rsidR="00094F34">
                  <w:instrText xml:space="preserve"> CITATION Arr22 \l 1033 </w:instrText>
                </w:r>
                <w:r w:rsidR="00094F34">
                  <w:rPr>
                    <w:color w:val="2B579A"/>
                    <w:shd w:val="clear" w:color="auto" w:fill="E6E6E6"/>
                  </w:rPr>
                  <w:fldChar w:fldCharType="separate"/>
                </w:r>
                <w:r w:rsidR="00F70F24">
                  <w:rPr>
                    <w:noProof/>
                  </w:rPr>
                  <w:t>(Arrowsmith, et al., 2022)</w:t>
                </w:r>
                <w:r w:rsidR="00094F34">
                  <w:rPr>
                    <w:color w:val="2B579A"/>
                    <w:shd w:val="clear" w:color="auto" w:fill="E6E6E6"/>
                  </w:rPr>
                  <w:fldChar w:fldCharType="end"/>
                </w:r>
              </w:sdtContent>
            </w:sdt>
          </w:p>
        </w:tc>
      </w:tr>
      <w:tr w:rsidR="00CC78FD" w:rsidTr="299E4FCC" w14:paraId="3CD176C3" w14:textId="77777777">
        <w:tc>
          <w:tcPr>
            <w:tcW w:w="4675" w:type="dxa"/>
          </w:tcPr>
          <w:p w:rsidR="00CC78FD" w:rsidP="00CC78FD" w:rsidRDefault="00094F34" w14:paraId="3CD1F0B6" w14:textId="4A052EC1">
            <w:r>
              <w:t>12</w:t>
            </w:r>
          </w:p>
        </w:tc>
        <w:tc>
          <w:tcPr>
            <w:tcW w:w="4675" w:type="dxa"/>
          </w:tcPr>
          <w:p w:rsidR="00CC78FD" w:rsidP="00CC78FD" w:rsidRDefault="005556C2" w14:paraId="5D0C52CD" w14:textId="4FB38603">
            <w:sdt>
              <w:sdtPr>
                <w:rPr>
                  <w:color w:val="2B579A"/>
                  <w:shd w:val="clear" w:color="auto" w:fill="E6E6E6"/>
                </w:rPr>
                <w:id w:val="978808474"/>
                <w:citation/>
              </w:sdtPr>
              <w:sdtEndPr>
                <w:rPr>
                  <w:color w:val="2D3B45"/>
                  <w:shd w:val="clear" w:color="auto" w:fill="auto"/>
                </w:rPr>
              </w:sdtEndPr>
              <w:sdtContent>
                <w:r w:rsidR="00553FAF">
                  <w:rPr>
                    <w:color w:val="2B579A"/>
                    <w:shd w:val="clear" w:color="auto" w:fill="E6E6E6"/>
                  </w:rPr>
                  <w:fldChar w:fldCharType="begin"/>
                </w:r>
                <w:r w:rsidR="00553FAF">
                  <w:instrText xml:space="preserve"> CITATION Nat03 \l 1033 </w:instrText>
                </w:r>
                <w:r w:rsidR="00553FAF">
                  <w:rPr>
                    <w:color w:val="2B579A"/>
                    <w:shd w:val="clear" w:color="auto" w:fill="E6E6E6"/>
                  </w:rPr>
                  <w:fldChar w:fldCharType="separate"/>
                </w:r>
                <w:r w:rsidR="00F70F24">
                  <w:rPr>
                    <w:noProof/>
                  </w:rPr>
                  <w:t>(National Research Council (US) Subcommittee on Jet-Propulsion Fuel 8, 2003)</w:t>
                </w:r>
                <w:r w:rsidR="00553FAF">
                  <w:rPr>
                    <w:color w:val="2B579A"/>
                    <w:shd w:val="clear" w:color="auto" w:fill="E6E6E6"/>
                  </w:rPr>
                  <w:fldChar w:fldCharType="end"/>
                </w:r>
              </w:sdtContent>
            </w:sdt>
          </w:p>
        </w:tc>
      </w:tr>
      <w:tr w:rsidR="00CC78FD" w:rsidTr="299E4FCC" w14:paraId="4E5B6D0A" w14:textId="77777777">
        <w:tc>
          <w:tcPr>
            <w:tcW w:w="4675" w:type="dxa"/>
          </w:tcPr>
          <w:p w:rsidR="00CC78FD" w:rsidP="00CC78FD" w:rsidRDefault="00094F34" w14:paraId="788D20BC" w14:textId="6ED6FA7E">
            <w:r>
              <w:t>13</w:t>
            </w:r>
          </w:p>
        </w:tc>
        <w:tc>
          <w:tcPr>
            <w:tcW w:w="4675" w:type="dxa"/>
          </w:tcPr>
          <w:p w:rsidR="00CC78FD" w:rsidP="00CC78FD" w:rsidRDefault="005556C2" w14:paraId="592DD544" w14:textId="7AB7CA7E">
            <w:sdt>
              <w:sdtPr>
                <w:rPr>
                  <w:color w:val="2B579A"/>
                  <w:shd w:val="clear" w:color="auto" w:fill="E6E6E6"/>
                </w:rPr>
                <w:id w:val="-226609445"/>
                <w:citation/>
              </w:sdtPr>
              <w:sdtEndPr>
                <w:rPr>
                  <w:color w:val="2D3B45"/>
                  <w:shd w:val="clear" w:color="auto" w:fill="auto"/>
                </w:rPr>
              </w:sdtEndPr>
              <w:sdtContent>
                <w:r w:rsidR="008120D5">
                  <w:rPr>
                    <w:color w:val="2B579A"/>
                    <w:shd w:val="clear" w:color="auto" w:fill="E6E6E6"/>
                  </w:rPr>
                  <w:fldChar w:fldCharType="begin"/>
                </w:r>
                <w:r w:rsidR="008120D5">
                  <w:instrText xml:space="preserve"> CITATION San22 \l 1033 </w:instrText>
                </w:r>
                <w:r w:rsidR="008120D5">
                  <w:rPr>
                    <w:color w:val="2B579A"/>
                    <w:shd w:val="clear" w:color="auto" w:fill="E6E6E6"/>
                  </w:rPr>
                  <w:fldChar w:fldCharType="separate"/>
                </w:r>
                <w:r w:rsidR="00F70F24">
                  <w:rPr>
                    <w:noProof/>
                  </w:rPr>
                  <w:t>(Sanicola, 2022)</w:t>
                </w:r>
                <w:r w:rsidR="008120D5">
                  <w:rPr>
                    <w:color w:val="2B579A"/>
                    <w:shd w:val="clear" w:color="auto" w:fill="E6E6E6"/>
                  </w:rPr>
                  <w:fldChar w:fldCharType="end"/>
                </w:r>
              </w:sdtContent>
            </w:sdt>
          </w:p>
        </w:tc>
      </w:tr>
      <w:tr w:rsidR="00CC78FD" w:rsidTr="299E4FCC" w14:paraId="166FD2D2" w14:textId="77777777">
        <w:tc>
          <w:tcPr>
            <w:tcW w:w="4675" w:type="dxa"/>
          </w:tcPr>
          <w:p w:rsidR="00CC78FD" w:rsidP="00CC78FD" w:rsidRDefault="00094F34" w14:paraId="3382315F" w14:textId="7253091E">
            <w:r>
              <w:t>14</w:t>
            </w:r>
          </w:p>
        </w:tc>
        <w:tc>
          <w:tcPr>
            <w:tcW w:w="4675" w:type="dxa"/>
          </w:tcPr>
          <w:p w:rsidR="00CC78FD" w:rsidP="00CC78FD" w:rsidRDefault="005556C2" w14:paraId="24ACDB8F" w14:textId="0B3AEFF6">
            <w:sdt>
              <w:sdtPr>
                <w:rPr>
                  <w:color w:val="2B579A"/>
                  <w:shd w:val="clear" w:color="auto" w:fill="E6E6E6"/>
                </w:rPr>
                <w:id w:val="698904241"/>
                <w:citation/>
              </w:sdtPr>
              <w:sdtEndPr>
                <w:rPr>
                  <w:color w:val="2D3B45"/>
                  <w:shd w:val="clear" w:color="auto" w:fill="auto"/>
                </w:rPr>
              </w:sdtEndPr>
              <w:sdtContent>
                <w:r w:rsidR="00E901F0">
                  <w:rPr>
                    <w:color w:val="2B579A"/>
                    <w:shd w:val="clear" w:color="auto" w:fill="E6E6E6"/>
                  </w:rPr>
                  <w:fldChar w:fldCharType="begin"/>
                </w:r>
                <w:r w:rsidR="00E901F0">
                  <w:instrText xml:space="preserve"> CITATION NOA19 \l 1033 </w:instrText>
                </w:r>
                <w:r w:rsidR="00E901F0">
                  <w:rPr>
                    <w:color w:val="2B579A"/>
                    <w:shd w:val="clear" w:color="auto" w:fill="E6E6E6"/>
                  </w:rPr>
                  <w:fldChar w:fldCharType="separate"/>
                </w:r>
                <w:r w:rsidR="00F70F24">
                  <w:rPr>
                    <w:noProof/>
                  </w:rPr>
                  <w:t>(NOAA, 2019)</w:t>
                </w:r>
                <w:r w:rsidR="00E901F0">
                  <w:rPr>
                    <w:color w:val="2B579A"/>
                    <w:shd w:val="clear" w:color="auto" w:fill="E6E6E6"/>
                  </w:rPr>
                  <w:fldChar w:fldCharType="end"/>
                </w:r>
              </w:sdtContent>
            </w:sdt>
          </w:p>
        </w:tc>
      </w:tr>
      <w:tr w:rsidR="00CC78FD" w:rsidTr="299E4FCC" w14:paraId="1A7F3A2E" w14:textId="77777777">
        <w:tc>
          <w:tcPr>
            <w:tcW w:w="4675" w:type="dxa"/>
          </w:tcPr>
          <w:p w:rsidR="00CC78FD" w:rsidP="00CC78FD" w:rsidRDefault="00094F34" w14:paraId="05325696" w14:textId="4E512B78">
            <w:r>
              <w:t>15</w:t>
            </w:r>
          </w:p>
        </w:tc>
        <w:tc>
          <w:tcPr>
            <w:tcW w:w="4675" w:type="dxa"/>
          </w:tcPr>
          <w:p w:rsidR="00CC78FD" w:rsidP="00CC78FD" w:rsidRDefault="005556C2" w14:paraId="77307ED9" w14:textId="5CB66DFB">
            <w:sdt>
              <w:sdtPr>
                <w:rPr>
                  <w:color w:val="2B579A"/>
                  <w:shd w:val="clear" w:color="auto" w:fill="E6E6E6"/>
                </w:rPr>
                <w:id w:val="1966918787"/>
                <w:citation/>
              </w:sdtPr>
              <w:sdtEndPr>
                <w:rPr>
                  <w:color w:val="2D3B45"/>
                  <w:shd w:val="clear" w:color="auto" w:fill="auto"/>
                </w:rPr>
              </w:sdtEndPr>
              <w:sdtContent>
                <w:r w:rsidR="00D4776C">
                  <w:rPr>
                    <w:color w:val="2B579A"/>
                    <w:shd w:val="clear" w:color="auto" w:fill="E6E6E6"/>
                  </w:rPr>
                  <w:fldChar w:fldCharType="begin"/>
                </w:r>
                <w:r w:rsidR="00EB433D">
                  <w:instrText xml:space="preserve">CITATION Fue \l 1033 </w:instrText>
                </w:r>
                <w:r w:rsidR="00D4776C">
                  <w:rPr>
                    <w:color w:val="2B579A"/>
                    <w:shd w:val="clear" w:color="auto" w:fill="E6E6E6"/>
                  </w:rPr>
                  <w:fldChar w:fldCharType="separate"/>
                </w:r>
                <w:r w:rsidR="00F70F24">
                  <w:rPr>
                    <w:noProof/>
                  </w:rPr>
                  <w:t>(The Government of Hong Kong, 2003)</w:t>
                </w:r>
                <w:r w:rsidR="00D4776C">
                  <w:rPr>
                    <w:color w:val="2B579A"/>
                    <w:shd w:val="clear" w:color="auto" w:fill="E6E6E6"/>
                  </w:rPr>
                  <w:fldChar w:fldCharType="end"/>
                </w:r>
              </w:sdtContent>
            </w:sdt>
          </w:p>
        </w:tc>
      </w:tr>
      <w:tr w:rsidR="00094F34" w:rsidTr="299E4FCC" w14:paraId="2F0F9F1E" w14:textId="77777777">
        <w:tc>
          <w:tcPr>
            <w:tcW w:w="4675" w:type="dxa"/>
          </w:tcPr>
          <w:p w:rsidR="00094F34" w:rsidP="00CC78FD" w:rsidRDefault="00094F34" w14:paraId="2924C582" w14:textId="33E47A1E">
            <w:r>
              <w:t>17</w:t>
            </w:r>
          </w:p>
        </w:tc>
        <w:tc>
          <w:tcPr>
            <w:tcW w:w="4675" w:type="dxa"/>
          </w:tcPr>
          <w:p w:rsidR="00094F34" w:rsidP="00CC78FD" w:rsidRDefault="005556C2" w14:paraId="02B9DAE8" w14:textId="66EE96B5">
            <w:sdt>
              <w:sdtPr>
                <w:rPr>
                  <w:color w:val="2B579A"/>
                  <w:shd w:val="clear" w:color="auto" w:fill="E6E6E6"/>
                </w:rPr>
                <w:id w:val="1141540631"/>
                <w:citation/>
              </w:sdtPr>
              <w:sdtEndPr>
                <w:rPr>
                  <w:color w:val="2D3B45"/>
                  <w:shd w:val="clear" w:color="auto" w:fill="auto"/>
                </w:rPr>
              </w:sdtEndPr>
              <w:sdtContent>
                <w:r w:rsidR="003C5A77">
                  <w:rPr>
                    <w:color w:val="2B579A"/>
                    <w:shd w:val="clear" w:color="auto" w:fill="E6E6E6"/>
                  </w:rPr>
                  <w:fldChar w:fldCharType="begin"/>
                </w:r>
                <w:r w:rsidR="003C5A77">
                  <w:instrText xml:space="preserve"> CITATION NFP21 \l 1033 </w:instrText>
                </w:r>
                <w:r w:rsidR="003C5A77">
                  <w:rPr>
                    <w:color w:val="2B579A"/>
                    <w:shd w:val="clear" w:color="auto" w:fill="E6E6E6"/>
                  </w:rPr>
                  <w:fldChar w:fldCharType="separate"/>
                </w:r>
                <w:r w:rsidR="00F70F24">
                  <w:rPr>
                    <w:noProof/>
                  </w:rPr>
                  <w:t>(NFPA Technical Committee on Helicopter Facilities, 2021)</w:t>
                </w:r>
                <w:r w:rsidR="003C5A77">
                  <w:rPr>
                    <w:color w:val="2B579A"/>
                    <w:shd w:val="clear" w:color="auto" w:fill="E6E6E6"/>
                  </w:rPr>
                  <w:fldChar w:fldCharType="end"/>
                </w:r>
              </w:sdtContent>
            </w:sdt>
          </w:p>
        </w:tc>
      </w:tr>
    </w:tbl>
    <w:p w:rsidR="63121F2C" w:rsidP="16A65347" w:rsidRDefault="63121F2C" w14:paraId="06407EB4" w14:textId="0CC03089">
      <w:pPr>
        <w:ind w:firstLine="0"/>
      </w:pPr>
    </w:p>
    <w:p w:rsidR="63121F2C" w:rsidP="16A65347" w:rsidRDefault="63121F2C" w14:paraId="677582E5" w14:textId="01B19F28"/>
    <w:p w:rsidR="63121F2C" w:rsidP="00CC78FD" w:rsidRDefault="63121F2C" w14:paraId="1B55D809" w14:textId="73B3FFF6">
      <w:r>
        <w:br w:type="page"/>
      </w:r>
    </w:p>
    <w:p w:rsidR="002A394A" w:rsidP="002A394A" w:rsidRDefault="7C1193A5" w14:paraId="0F0A6E97" w14:textId="6341C7FA">
      <w:pPr>
        <w:pStyle w:val="Heading1"/>
      </w:pPr>
      <w:bookmarkStart w:name="_Toc695741415" w:id="4"/>
      <w:r>
        <w:t>Table of Acronyms</w:t>
      </w:r>
    </w:p>
    <w:tbl>
      <w:tblPr>
        <w:tblStyle w:val="TableGrid"/>
        <w:tblW w:w="0" w:type="auto"/>
        <w:tblLook w:val="04A0" w:firstRow="1" w:lastRow="0" w:firstColumn="1" w:lastColumn="0" w:noHBand="0" w:noVBand="1"/>
      </w:tblPr>
      <w:tblGrid>
        <w:gridCol w:w="4675"/>
        <w:gridCol w:w="4675"/>
      </w:tblGrid>
      <w:tr w:rsidR="007B647A" w:rsidTr="007B647A" w14:paraId="2A5EB438" w14:textId="77777777">
        <w:tc>
          <w:tcPr>
            <w:tcW w:w="4675" w:type="dxa"/>
          </w:tcPr>
          <w:p w:rsidRPr="007B647A" w:rsidR="007B647A" w:rsidP="007B647A" w:rsidRDefault="007B647A" w14:paraId="6F585086" w14:textId="7BCCB0D7">
            <w:pPr>
              <w:ind w:firstLine="0"/>
              <w:rPr>
                <w:i/>
                <w:iCs/>
              </w:rPr>
            </w:pPr>
            <w:r w:rsidRPr="007B647A">
              <w:rPr>
                <w:i/>
                <w:iCs/>
              </w:rPr>
              <w:t>Acronym</w:t>
            </w:r>
          </w:p>
        </w:tc>
        <w:tc>
          <w:tcPr>
            <w:tcW w:w="4675" w:type="dxa"/>
          </w:tcPr>
          <w:p w:rsidRPr="007B647A" w:rsidR="007B647A" w:rsidP="007B647A" w:rsidRDefault="007B647A" w14:paraId="2A1608DC" w14:textId="3A11542C">
            <w:pPr>
              <w:ind w:firstLine="0"/>
              <w:rPr>
                <w:i/>
                <w:iCs/>
              </w:rPr>
            </w:pPr>
            <w:r w:rsidRPr="007B647A">
              <w:rPr>
                <w:i/>
                <w:iCs/>
              </w:rPr>
              <w:t>Meaning</w:t>
            </w:r>
          </w:p>
        </w:tc>
      </w:tr>
      <w:tr w:rsidR="007B647A" w:rsidTr="007B647A" w14:paraId="7E638D13" w14:textId="77777777">
        <w:tc>
          <w:tcPr>
            <w:tcW w:w="4675" w:type="dxa"/>
          </w:tcPr>
          <w:p w:rsidR="007B647A" w:rsidP="007B647A" w:rsidRDefault="009B7EFC" w14:paraId="674704FB" w14:textId="2FE0D88F">
            <w:pPr>
              <w:ind w:firstLine="0"/>
            </w:pPr>
            <w:r>
              <w:t xml:space="preserve">USE THIS LINK TO GENERATE THIS </w:t>
            </w:r>
            <w:proofErr w:type="gramStart"/>
            <w:r>
              <w:t>TABLE:::</w:t>
            </w:r>
            <w:proofErr w:type="gramEnd"/>
            <w:r>
              <w:t xml:space="preserve"> </w:t>
            </w:r>
            <w:hyperlink w:history="1" r:id="rId15">
              <w:r w:rsidRPr="001960B4" w:rsidR="00B549E4">
                <w:rPr>
                  <w:rStyle w:val="Hyperlink"/>
                </w:rPr>
                <w:t>https://getproofed.com/writing-tips/how-to-create-a-list-of-abbreviations-in-microsoft-word/</w:t>
              </w:r>
            </w:hyperlink>
            <w:r w:rsidR="00B549E4">
              <w:t xml:space="preserve"> </w:t>
            </w:r>
          </w:p>
        </w:tc>
        <w:tc>
          <w:tcPr>
            <w:tcW w:w="4675" w:type="dxa"/>
          </w:tcPr>
          <w:p w:rsidR="007B647A" w:rsidP="007B647A" w:rsidRDefault="007B647A" w14:paraId="2A97033A" w14:textId="77777777">
            <w:pPr>
              <w:ind w:firstLine="0"/>
            </w:pPr>
          </w:p>
        </w:tc>
      </w:tr>
      <w:tr w:rsidR="007B647A" w:rsidTr="007B647A" w14:paraId="6EC954C8" w14:textId="77777777">
        <w:tc>
          <w:tcPr>
            <w:tcW w:w="4675" w:type="dxa"/>
          </w:tcPr>
          <w:p w:rsidR="007B647A" w:rsidP="007B647A" w:rsidRDefault="007B647A" w14:paraId="4C281D45" w14:textId="77777777">
            <w:pPr>
              <w:ind w:firstLine="0"/>
            </w:pPr>
          </w:p>
        </w:tc>
        <w:tc>
          <w:tcPr>
            <w:tcW w:w="4675" w:type="dxa"/>
          </w:tcPr>
          <w:p w:rsidR="007B647A" w:rsidP="007B647A" w:rsidRDefault="007B647A" w14:paraId="39F7B436" w14:textId="77777777">
            <w:pPr>
              <w:ind w:firstLine="0"/>
            </w:pPr>
          </w:p>
        </w:tc>
      </w:tr>
      <w:tr w:rsidR="007B647A" w:rsidTr="007B647A" w14:paraId="18A25CEF" w14:textId="77777777">
        <w:tc>
          <w:tcPr>
            <w:tcW w:w="4675" w:type="dxa"/>
          </w:tcPr>
          <w:p w:rsidR="007B647A" w:rsidP="007B647A" w:rsidRDefault="007B647A" w14:paraId="3CC65C57" w14:textId="77777777">
            <w:pPr>
              <w:ind w:firstLine="0"/>
            </w:pPr>
          </w:p>
        </w:tc>
        <w:tc>
          <w:tcPr>
            <w:tcW w:w="4675" w:type="dxa"/>
          </w:tcPr>
          <w:p w:rsidR="007B647A" w:rsidP="007B647A" w:rsidRDefault="007B647A" w14:paraId="20D14DCC" w14:textId="77777777">
            <w:pPr>
              <w:ind w:firstLine="0"/>
            </w:pPr>
          </w:p>
        </w:tc>
      </w:tr>
      <w:tr w:rsidR="007B647A" w:rsidTr="007B647A" w14:paraId="679A86A6" w14:textId="77777777">
        <w:tc>
          <w:tcPr>
            <w:tcW w:w="4675" w:type="dxa"/>
          </w:tcPr>
          <w:p w:rsidR="007B647A" w:rsidP="007B647A" w:rsidRDefault="007B647A" w14:paraId="27D3FDCA" w14:textId="77777777">
            <w:pPr>
              <w:ind w:firstLine="0"/>
            </w:pPr>
          </w:p>
        </w:tc>
        <w:tc>
          <w:tcPr>
            <w:tcW w:w="4675" w:type="dxa"/>
          </w:tcPr>
          <w:p w:rsidR="007B647A" w:rsidP="007B647A" w:rsidRDefault="007B647A" w14:paraId="0ABBF45F" w14:textId="77777777">
            <w:pPr>
              <w:ind w:firstLine="0"/>
            </w:pPr>
          </w:p>
        </w:tc>
      </w:tr>
      <w:tr w:rsidR="007B647A" w:rsidTr="007B647A" w14:paraId="2A470373" w14:textId="77777777">
        <w:tc>
          <w:tcPr>
            <w:tcW w:w="4675" w:type="dxa"/>
          </w:tcPr>
          <w:p w:rsidR="007B647A" w:rsidP="007B647A" w:rsidRDefault="007B647A" w14:paraId="2E2C799A" w14:textId="77777777">
            <w:pPr>
              <w:ind w:firstLine="0"/>
            </w:pPr>
          </w:p>
        </w:tc>
        <w:tc>
          <w:tcPr>
            <w:tcW w:w="4675" w:type="dxa"/>
          </w:tcPr>
          <w:p w:rsidR="007B647A" w:rsidP="007B647A" w:rsidRDefault="007B647A" w14:paraId="7B41E6FA" w14:textId="77777777">
            <w:pPr>
              <w:ind w:firstLine="0"/>
            </w:pPr>
          </w:p>
        </w:tc>
      </w:tr>
    </w:tbl>
    <w:p w:rsidRPr="007B647A" w:rsidR="007B647A" w:rsidP="007B647A" w:rsidRDefault="007B647A" w14:paraId="6DA1AE9D" w14:textId="20AE514B"/>
    <w:p w:rsidRPr="002A394A" w:rsidR="005652BC" w:rsidP="002A394A" w:rsidRDefault="005652BC" w14:paraId="6257C5CC" w14:textId="77777777"/>
    <w:p w:rsidR="002A394A" w:rsidP="002A394A" w:rsidRDefault="002A394A" w14:paraId="1EA192BE" w14:textId="1614D3AF">
      <w:pPr>
        <w:pStyle w:val="Heading1"/>
        <w:numPr>
          <w:ilvl w:val="0"/>
          <w:numId w:val="0"/>
        </w:numPr>
        <w:ind w:left="720" w:hanging="360"/>
      </w:pPr>
      <w:r>
        <w:br w:type="page"/>
      </w:r>
    </w:p>
    <w:p w:rsidRPr="006C7AA2" w:rsidR="006C7AA2" w:rsidP="00CC78FD" w:rsidRDefault="2AAE9381" w14:paraId="3458DB94" w14:textId="2E236334">
      <w:pPr>
        <w:pStyle w:val="Heading1"/>
      </w:pPr>
      <w:r>
        <w:t>Executive Summary</w:t>
      </w:r>
      <w:bookmarkEnd w:id="4"/>
    </w:p>
    <w:p w:rsidR="63121F2C" w:rsidP="00CC78FD" w:rsidRDefault="006C7AA2" w14:paraId="0D52979E" w14:textId="46E1C255">
      <w:r>
        <w:t xml:space="preserve">This is normal sample text as a placeholder for the </w:t>
      </w:r>
      <w:proofErr w:type="spellStart"/>
      <w:r>
        <w:t>exexutive</w:t>
      </w:r>
      <w:proofErr w:type="spellEnd"/>
      <w:r>
        <w:t xml:space="preserve"> summary………</w:t>
      </w:r>
      <w:proofErr w:type="gramStart"/>
      <w:r>
        <w:t>…..</w:t>
      </w:r>
      <w:proofErr w:type="gramEnd"/>
      <w:r w:rsidR="00CC78FD">
        <w:t xml:space="preserve">the text is 11pt </w:t>
      </w:r>
      <w:proofErr w:type="spellStart"/>
      <w:r w:rsidR="00CC78FD">
        <w:t>etc</w:t>
      </w:r>
      <w:proofErr w:type="spellEnd"/>
      <w:r w:rsidR="00CC78FD">
        <w:t xml:space="preserve">, </w:t>
      </w:r>
      <w:proofErr w:type="spellStart"/>
      <w:r w:rsidR="00CC78FD">
        <w:t>etc</w:t>
      </w:r>
      <w:proofErr w:type="spellEnd"/>
      <w:r w:rsidR="00CC78FD">
        <w:t xml:space="preserve">, etc. </w:t>
      </w:r>
    </w:p>
    <w:p w:rsidR="002A394A" w:rsidRDefault="002A394A" w14:paraId="74EC73CD" w14:textId="77777777">
      <w:pPr>
        <w:spacing w:line="259" w:lineRule="auto"/>
        <w:ind w:firstLine="0"/>
        <w:rPr>
          <w:b/>
          <w:bCs/>
          <w:sz w:val="28"/>
          <w:szCs w:val="28"/>
        </w:rPr>
      </w:pPr>
      <w:bookmarkStart w:name="_Toc1223577653" w:id="5"/>
      <w:r>
        <w:br w:type="page"/>
      </w:r>
    </w:p>
    <w:p w:rsidR="63121F2C" w:rsidP="00CC78FD" w:rsidRDefault="2AAE9381" w14:paraId="4336CD9E" w14:textId="38998768">
      <w:pPr>
        <w:pStyle w:val="Heading1"/>
      </w:pPr>
      <w:r>
        <w:t>P</w:t>
      </w:r>
      <w:commentRangeStart w:id="6"/>
      <w:r>
        <w:t>roblem Statement and Background</w:t>
      </w:r>
      <w:bookmarkEnd w:id="5"/>
      <w:commentRangeEnd w:id="6"/>
      <w:r w:rsidR="6FFF284F">
        <w:rPr>
          <w:rStyle w:val="CommentReference"/>
        </w:rPr>
        <w:commentReference w:id="6"/>
      </w:r>
    </w:p>
    <w:p w:rsidR="16A65347" w:rsidP="16A65347" w:rsidRDefault="61D50D2A" w14:paraId="14F268AD" w14:textId="610C66B9">
      <w:commentRangeStart w:id="7"/>
      <w:commentRangeStart w:id="8"/>
      <w:r>
        <w:t>Current aviation infrastructure centers its</w:t>
      </w:r>
      <w:commentRangeEnd w:id="7"/>
      <w:r w:rsidR="2DEFBFC4">
        <w:rPr>
          <w:rStyle w:val="CommentReference"/>
        </w:rPr>
        <w:commentReference w:id="7"/>
      </w:r>
      <w:commentRangeEnd w:id="8"/>
      <w:r w:rsidR="2DEFBFC4">
        <w:rPr>
          <w:rStyle w:val="CommentReference"/>
        </w:rPr>
        <w:commentReference w:id="8"/>
      </w:r>
      <w:r>
        <w:t>elf around a petroleum-based operational model. This operational model, developed over decades by governmental agencies, airport authorities, and airlines has developed into a multi-billion-dollar industry responsible for the safe transportation of</w:t>
      </w:r>
      <w:commentRangeStart w:id="10"/>
      <w:r>
        <w:t xml:space="preserve"> almost 3-million individuals every day in the United States alone (REF 19). Despite the massive success seen in </w:t>
      </w:r>
      <w:commentRangeEnd w:id="10"/>
      <w:r w:rsidR="2DEFBFC4">
        <w:rPr>
          <w:rStyle w:val="CommentReference"/>
        </w:rPr>
        <w:commentReference w:id="10"/>
      </w:r>
      <w:r>
        <w:t>the airline industry and the overall increase in accessibility of air travel to the average citizen, there is now a major push by global governing bodies towards a sustainable future. Currently, the fuel we use produces various greenhouse gases that pollute more than just CO</w:t>
      </w:r>
      <w:r w:rsidRPr="380AB04F">
        <w:rPr>
          <w:vertAlign w:val="subscript"/>
        </w:rPr>
        <w:t>2</w:t>
      </w:r>
      <w:r>
        <w:t xml:space="preserve">, namely pollutants such as Nitrogen Oxides, Sulphur Dioxide, </w:t>
      </w:r>
      <w:proofErr w:type="spellStart"/>
      <w:r>
        <w:t>Soots</w:t>
      </w:r>
      <w:proofErr w:type="spellEnd"/>
      <w:r>
        <w:t>, and various other microparticles (REF 11). These ‘non-</w:t>
      </w:r>
      <w:proofErr w:type="gramStart"/>
      <w:r>
        <w:t>CO</w:t>
      </w:r>
      <w:r w:rsidRPr="380AB04F">
        <w:rPr>
          <w:sz w:val="19"/>
          <w:szCs w:val="19"/>
        </w:rPr>
        <w:t>2</w:t>
      </w:r>
      <w:r>
        <w:t>‘ pollutants</w:t>
      </w:r>
      <w:proofErr w:type="gramEnd"/>
      <w:r>
        <w:t>, in addition to the CO</w:t>
      </w:r>
      <w:r w:rsidRPr="380AB04F">
        <w:rPr>
          <w:sz w:val="19"/>
          <w:szCs w:val="19"/>
        </w:rPr>
        <w:t>2</w:t>
      </w:r>
      <w:r>
        <w:t xml:space="preserve"> emissions inherent in a hydrocarbon-based fuel, pose an adverse health risk to people in contact with it and the area surrounding the airport. Additionally, there is substantial evidence that exposure to common fuels such as Jet A and Jet A-1 likely increases people’s </w:t>
      </w:r>
      <w:commentRangeStart w:id="11"/>
      <w:r>
        <w:t>susceptibility to respiratory infections, asthma, and other chronic lung infections. (REF 12 and 20)</w:t>
      </w:r>
      <w:commentRangeEnd w:id="11"/>
      <w:r w:rsidR="2DEFBFC4">
        <w:rPr>
          <w:rStyle w:val="CommentReference"/>
        </w:rPr>
        <w:commentReference w:id="11"/>
      </w:r>
      <w:r>
        <w:t xml:space="preserve">. In addition to health risks, fuel spills pose an enormous environmental impact, and the chemistry and behavior of the fuel itself when released into the environment make it difficult to contain (REF 14, 15). </w:t>
      </w:r>
    </w:p>
    <w:p w:rsidR="16A65347" w:rsidP="16A65347" w:rsidRDefault="61D50D2A" w14:paraId="4514AE4B" w14:textId="0C2535DB">
      <w:r>
        <w:t>In addition to the adverse environmental effects that jet fuels pose, there are some operational issues to consider with our current aircraft support infrastructure. Commonly used fuels are kerosene-based, which is currently a derivative from fossil fuels. Due to this reliability on a single base hydrocarbon, supply chain and market instability has led to fuel shortages and price hikes. The result of this is an unstable industry revenue stream, whose burden is placed on the consumer (REF 13). In addition, electrical charging infrastructure is not widely in place and is much more costly to install compared to the existing fuel infrastructure (REF 16). The airline industry lacks penetration into affordable short-haul flights, which has immense potential for the future, but since CO</w:t>
      </w:r>
      <w:r w:rsidRPr="380AB04F">
        <w:rPr>
          <w:vertAlign w:val="subscript"/>
        </w:rPr>
        <w:t>2</w:t>
      </w:r>
      <w:r>
        <w:t xml:space="preserve"> emissions are not at breakeven, this remains widely unattainable using current methods. </w:t>
      </w:r>
      <w:commentRangeStart w:id="12"/>
      <w:r>
        <w:t xml:space="preserve">Current battery technology, although at a great disadvantage in power density compared to current fuel chemistry (W/Kg), provides a platform to operate short-haul aircraft on a smaller scale. </w:t>
      </w:r>
      <w:commentRangeEnd w:id="12"/>
      <w:r w:rsidR="2DEFBFC4">
        <w:rPr>
          <w:rStyle w:val="CommentReference"/>
        </w:rPr>
        <w:commentReference w:id="12"/>
      </w:r>
    </w:p>
    <w:p w:rsidR="16A65347" w:rsidP="16A65347" w:rsidRDefault="61D50D2A" w14:paraId="44637D9F" w14:textId="2FD5CF2E">
      <w:r>
        <w:t xml:space="preserve">The environmental and operational impacts currently seen with the usage of traditional jet fuels, although successful in past decades, have demonstrated that there is a desire for change in how we provide energy to planes. Alternative energy sources are critical to power the planes of the future. </w:t>
      </w:r>
      <w:commentRangeStart w:id="14"/>
      <w:r>
        <w:t xml:space="preserve">Improving the materials and technologies that engines use today could lead to 70% more fuel-efficient aircrafts and engines compared to 40 years ago. </w:t>
      </w:r>
      <w:commentRangeEnd w:id="14"/>
      <w:r w:rsidR="2DEFBFC4">
        <w:rPr>
          <w:rStyle w:val="CommentReference"/>
        </w:rPr>
        <w:commentReference w:id="14"/>
      </w:r>
      <w:r>
        <w:t xml:space="preserve">(REF 21). The benefits of using sustainable aviation fuel (SAF) also extend beyond the environmental benefits. The usage of biomass-based fuel leads to improved aircraft performance and additional revenue for farms where the biomass was obtained (REF 18). Some of the sustainable alternative fuels currently in development show that these fuels can be 80% less </w:t>
      </w:r>
      <w:commentRangeStart w:id="15"/>
      <w:r>
        <w:t>carbon-intensive</w:t>
      </w:r>
      <w:commentRangeEnd w:id="15"/>
      <w:r w:rsidR="2DEFBFC4">
        <w:rPr>
          <w:rStyle w:val="CommentReference"/>
        </w:rPr>
        <w:commentReference w:id="15"/>
      </w:r>
      <w:r>
        <w:t xml:space="preserve"> than traditional fossil-based jet fuels (REF 22). As a result, alternative fuel sources are inherently safer for the people and the environment and have the potential to make airport operations much more seamless and progressive. </w:t>
      </w:r>
    </w:p>
    <w:p w:rsidR="16A65347" w:rsidP="16A65347" w:rsidRDefault="58623630" w14:paraId="287C725E" w14:textId="7CE23B43">
      <w:r>
        <w:t>Despite the previous operational success seen with the traditional hydrocarbon-based energy model, the change to SAFs and Electric Aircraft (EA) changes must be made soon, as the environmental impacts are creating an unsustainable future for our planet. Not only do these changes affect the environment, but they pose a risk to outdated airport systems. Antiquated airports are unable to handle</w:t>
      </w:r>
      <w:commentRangeStart w:id="16"/>
      <w:commentRangeStart w:id="17"/>
      <w:r>
        <w:t xml:space="preserve"> these new advancements in people and technology without substantial modification to the current operational model. The </w:t>
      </w:r>
      <w:r w:rsidR="3FA5CC5A">
        <w:t xml:space="preserve">International Air Transport Association (IATA) reports a 123.2% increase in jet fuel prices over the past 12 months (as of June 3rd) (REF 7). On commercial airliners, jet fuel accounts for </w:t>
      </w:r>
      <w:commentRangeStart w:id="18"/>
      <w:r w:rsidR="3FA5CC5A">
        <w:t>about 40% of the entire cost (REF 23).</w:t>
      </w:r>
      <w:commentRangeEnd w:id="18"/>
      <w:r w:rsidR="16A65347">
        <w:rPr>
          <w:rStyle w:val="CommentReference"/>
        </w:rPr>
        <w:commentReference w:id="18"/>
      </w:r>
      <w:r w:rsidR="3FA5CC5A">
        <w:t xml:space="preserve"> It is extremely costly to run these aircrafts and engines the way they are currently designed, which poses a major problem.</w:t>
      </w:r>
      <w:commentRangeEnd w:id="16"/>
      <w:r w:rsidR="16A65347">
        <w:rPr>
          <w:rStyle w:val="CommentReference"/>
        </w:rPr>
        <w:commentReference w:id="16"/>
      </w:r>
      <w:commentRangeEnd w:id="17"/>
      <w:r w:rsidR="16A65347">
        <w:rPr>
          <w:rStyle w:val="CommentReference"/>
        </w:rPr>
        <w:commentReference w:id="17"/>
      </w:r>
      <w:r w:rsidR="3FA5CC5A">
        <w:t xml:space="preserve"> With the major increase in discussion about our environmental impact on the planet, aircraft manufacturers have already begun the shift towards using SAFs in existing engines. This reduces the environmental burden slightly, but chemists and engineers are well on their way toward a completely sustainable future.  Airports must do the same and be equipped to deal with this change in energy delivery. As mentioned earlier, Electric Aircraft (EA), an extremely plausible alternative energy aircraft, are becoming more popular. However, airports </w:t>
      </w:r>
      <w:proofErr w:type="spellStart"/>
      <w:r w:rsidR="3FA5CC5A">
        <w:t>en</w:t>
      </w:r>
      <w:proofErr w:type="spellEnd"/>
      <w:r w:rsidR="3FA5CC5A">
        <w:t xml:space="preserve"> masse currently lack the infrastructure to support them on a large flight network (REF 9). </w:t>
      </w:r>
      <w:commentRangeStart w:id="20"/>
      <w:r w:rsidR="3FA5CC5A">
        <w:t xml:space="preserve">Our airports need to be equipped to move forward and handle these demands of modern technology. Therefore, it is imperative we start looking at how to make a change soon, to protect not only our planet but also, to make our airports more progressive to keep up with the ever-changing demands of a technologically advancing society. </w:t>
      </w:r>
      <w:commentRangeEnd w:id="20"/>
      <w:r w:rsidR="16A65347">
        <w:rPr>
          <w:rStyle w:val="CommentReference"/>
        </w:rPr>
        <w:commentReference w:id="20"/>
      </w:r>
    </w:p>
    <w:p w:rsidR="16A65347" w:rsidP="16A65347" w:rsidRDefault="58623630" w14:paraId="70DECDBB" w14:textId="7DDD21D3">
      <w:r>
        <w:t>The potential short-term impact of making these changes is largely a reduction in CO</w:t>
      </w:r>
      <w:r w:rsidRPr="380AB04F">
        <w:rPr>
          <w:vertAlign w:val="subscript"/>
        </w:rPr>
        <w:t>2</w:t>
      </w:r>
      <w:r>
        <w:t xml:space="preserve"> emissions. Airplanes</w:t>
      </w:r>
      <w:commentRangeStart w:id="22"/>
      <w:r>
        <w:t xml:space="preserve"> make up 3% of CO</w:t>
      </w:r>
      <w:r w:rsidRPr="380AB04F">
        <w:rPr>
          <w:vertAlign w:val="subscript"/>
        </w:rPr>
        <w:t>2</w:t>
      </w:r>
      <w:r>
        <w:t xml:space="preserve"> emissions but are the fastest-growing source of it (REF 6).</w:t>
      </w:r>
      <w:commentRangeEnd w:id="22"/>
      <w:r w:rsidR="16A65347">
        <w:rPr>
          <w:rStyle w:val="CommentReference"/>
        </w:rPr>
        <w:commentReference w:id="22"/>
      </w:r>
      <w:r>
        <w:t xml:space="preserve"> There is an opportunity to grow the labor force as well. An additional set of labor is needed if multiple fuels are in wide use and more electricians will be needed on-site to troubleshoot issues with the widespread electric infrastructure necessary for EAs. Fire suppression techniques also will need to adapt to battery technology. The NFPA’s standard 418 is working on techniques for this new sector (REF #17), so we will need a labor force to tackle these issues in both training and equipment. </w:t>
      </w:r>
      <w:commentRangeStart w:id="24"/>
      <w:r>
        <w:t>An airport that is prepared for a wide variety of sustainable aircraft will find itself nimbler during this transitionary period and will likely see greater investment from airlines. The result of this is plane manufacturers themselves have an incentive to invest, due to larger numbers of plane purchases using new technology (REF 6).</w:t>
      </w:r>
      <w:commentRangeEnd w:id="24"/>
      <w:r w:rsidR="16A65347">
        <w:rPr>
          <w:rStyle w:val="CommentReference"/>
        </w:rPr>
        <w:commentReference w:id="24"/>
      </w:r>
      <w:r>
        <w:t xml:space="preserve"> </w:t>
      </w:r>
    </w:p>
    <w:p w:rsidR="16A65347" w:rsidP="16A65347" w:rsidRDefault="58623630" w14:paraId="2B653401" w14:textId="7EE62D9C">
      <w:r>
        <w:t xml:space="preserve">It is also imperative to consider the transition to these future solutions. </w:t>
      </w:r>
      <w:r w:rsidR="3FA5CC5A">
        <w:t>To accommodate an electric aircraft, the charging structure would need to be implementable at all airports as well as a means of producing most of the electricity to charge them (REF 4). The larger airports (~30 sites in the US) can utilize large solar arrays, but t</w:t>
      </w:r>
      <w:commentRangeStart w:id="26"/>
      <w:r w:rsidR="3FA5CC5A">
        <w:t>his will prove more difficult for the sma</w:t>
      </w:r>
      <w:commentRangeEnd w:id="26"/>
      <w:r w:rsidR="16A65347">
        <w:rPr>
          <w:rStyle w:val="CommentReference"/>
        </w:rPr>
        <w:commentReference w:id="26"/>
      </w:r>
      <w:r w:rsidR="3FA5CC5A">
        <w:t xml:space="preserve">ller ones (5050 in US) (REF 4). Large infrastructure, such as biofuel-specific pipelines may be necessary to ensure carbon neutrality throughout all aspects of the fuel’s life (REF 5). Fueling, although chemically different, will remain similar, but the </w:t>
      </w:r>
      <w:commentRangeStart w:id="28"/>
      <w:r w:rsidR="3FA5CC5A">
        <w:t>v</w:t>
      </w:r>
      <w:r>
        <w:t>olatility of new fuels may require mor</w:t>
      </w:r>
      <w:commentRangeEnd w:id="28"/>
      <w:r w:rsidR="16A65347">
        <w:rPr>
          <w:rStyle w:val="CommentReference"/>
        </w:rPr>
        <w:commentReference w:id="28"/>
      </w:r>
      <w:r>
        <w:t xml:space="preserve">e precise control of chemistry in storage – another potential hurdle airports must prepare for. </w:t>
      </w:r>
      <w:r w:rsidR="3FA5CC5A">
        <w:t xml:space="preserve">There are several considerations to explore, and the transition will need to be feasible for airports across the U.S. to complete, so looking at the current obstacles in place and actively considering them in design is crucial. </w:t>
      </w:r>
      <w:r>
        <w:t xml:space="preserve">We expect planes to be retrofit to accommodate new fuels as well, making this transition much more feasible. </w:t>
      </w:r>
    </w:p>
    <w:p w:rsidR="16A65347" w:rsidP="380AB04F" w:rsidRDefault="58623630" w14:paraId="5A7D72F3" w14:textId="582AE459">
      <w:r>
        <w:t xml:space="preserve">Our project aims to create new horizons for airports to easily adjust, encourage, and respond to future alternative powered aircrafts. We need to find a way for airports to create clean energy and cater to these alternate powered aircrafts, without hurting the environment consequently. We are aiming to create not only a solution for big public airports, but for the private sector as well. </w:t>
      </w:r>
    </w:p>
    <w:p w:rsidR="16A65347" w:rsidRDefault="16A65347" w14:paraId="1B2A6CEE" w14:textId="0982931B">
      <w:r>
        <w:br w:type="page"/>
      </w:r>
    </w:p>
    <w:p w:rsidR="16A65347" w:rsidP="16A65347" w:rsidRDefault="16A65347" w14:paraId="73492A81" w14:textId="1EFFC015">
      <w:pPr>
        <w:ind w:firstLine="0"/>
      </w:pPr>
    </w:p>
    <w:p w:rsidR="63121F2C" w:rsidP="00CC78FD" w:rsidRDefault="63121F2C" w14:paraId="40C7DB2A" w14:textId="2999C185"/>
    <w:p w:rsidRPr="0004481D" w:rsidR="0004481D" w:rsidP="16A65347" w:rsidRDefault="706DF0F9" w14:paraId="0903E4ED" w14:textId="2EAF44E3">
      <w:pPr>
        <w:rPr>
          <w:b/>
          <w:bCs/>
        </w:rPr>
      </w:pPr>
      <w:r w:rsidRPr="2FFC43BB">
        <w:rPr>
          <w:b/>
          <w:bCs/>
        </w:rPr>
        <w:t>Design Purpose:</w:t>
      </w:r>
    </w:p>
    <w:p w:rsidR="0004481D" w:rsidP="00CC78FD" w:rsidRDefault="0004481D" w14:paraId="14F27443" w14:textId="77777777">
      <w:r>
        <w:br w:type="page"/>
      </w:r>
    </w:p>
    <w:p w:rsidR="001136F1" w:rsidP="2FFC43BB" w:rsidRDefault="706DF0F9" w14:paraId="690480FB" w14:textId="718D521B">
      <w:pPr>
        <w:pStyle w:val="Heading1"/>
        <w:rPr>
          <w:rFonts w:eastAsiaTheme="minorEastAsia"/>
        </w:rPr>
      </w:pPr>
      <w:bookmarkStart w:name="_Toc1065539044" w:id="30"/>
      <w:r w:rsidRPr="2FFC43BB">
        <w:rPr>
          <w:rFonts w:eastAsiaTheme="minorEastAsia"/>
        </w:rPr>
        <w:t>Literature Review</w:t>
      </w:r>
      <w:bookmarkEnd w:id="30"/>
    </w:p>
    <w:p w:rsidRPr="00EA6BC5" w:rsidR="00EA6BC5" w:rsidP="00EA6BC5" w:rsidRDefault="00EA6BC5" w14:paraId="6A12C11A" w14:textId="6C1A8C52">
      <w:pPr>
        <w:ind w:left="720" w:firstLine="0"/>
        <w:rPr>
          <w:b/>
          <w:bCs/>
        </w:rPr>
      </w:pPr>
      <w:r>
        <w:rPr>
          <w:b/>
          <w:bCs/>
        </w:rPr>
        <w:t>Introduction:</w:t>
      </w:r>
    </w:p>
    <w:p w:rsidR="00EA6BC5" w:rsidP="00EA6BC5" w:rsidRDefault="00EA6BC5" w14:paraId="0A09A630" w14:textId="2B5C6D3C">
      <w:pPr>
        <w:ind w:left="720" w:firstLine="0"/>
      </w:pPr>
      <w:r>
        <w:t>The airline industry’s heavy reliance on a petroleum-based operational model poses significant challenges when trying to transition towards a sustainable, environmentally conscious, and yet still scalable business model. Currently, aircraft and aerospace industry manufacturers see two viable solutions for environmentally friendly air travel: electrically powered aircraft, and biofueled aircraft. The implementation of both solutions in the airline industry poses significant challenges; however, research explored in this publication demonstrates that these challenges can be overcome in both the electric and biofuel segments of sustainable air travel.</w:t>
      </w:r>
    </w:p>
    <w:p w:rsidR="00EA6BC5" w:rsidRDefault="533FD05A" w14:paraId="1F6D162A" w14:textId="573BC74E">
      <w:pPr>
        <w:ind w:left="720"/>
        <w:rPr>
          <w:b/>
          <w:bCs/>
        </w:rPr>
        <w:pPrChange w:author="Tipnis, Sana Amod" w:date="2022-06-19T11:46:00Z" w:id="31">
          <w:pPr>
            <w:ind w:left="720" w:firstLine="0"/>
          </w:pPr>
        </w:pPrChange>
      </w:pPr>
      <w:r w:rsidRPr="54D8A961">
        <w:rPr>
          <w:b/>
          <w:bCs/>
        </w:rPr>
        <w:t>4.1 Impact of Electric Aircraft on future Markets</w:t>
      </w:r>
    </w:p>
    <w:p w:rsidRPr="00EA6BC5" w:rsidR="00EA6BC5" w:rsidP="00EA6BC5" w:rsidRDefault="00EA6BC5" w14:paraId="66DFA60D" w14:textId="7701F58A">
      <w:pPr>
        <w:ind w:left="720" w:firstLine="0"/>
      </w:pPr>
      <w:r>
        <w:t xml:space="preserve">It is reasonable to expect that the transition towards </w:t>
      </w:r>
      <w:proofErr w:type="gramStart"/>
      <w:r>
        <w:t>electrically-powered</w:t>
      </w:r>
      <w:proofErr w:type="gramEnd"/>
      <w:r>
        <w:t xml:space="preserve"> planes will happen gradually, as is the case with many changes in air travel. There are significant barriers to implementing the electrification of an airport, namely a high initial investment period and long clearing time before profit is again seen (</w:t>
      </w:r>
      <w:commentRangeStart w:id="32"/>
      <w:r>
        <w:t xml:space="preserve">REF 24). </w:t>
      </w:r>
      <w:commentRangeEnd w:id="32"/>
      <w:r>
        <w:rPr>
          <w:rStyle w:val="CommentReference"/>
        </w:rPr>
        <w:commentReference w:id="32"/>
      </w:r>
      <w:r>
        <w:t>Additionally, governmental oversight into the safety validation and operational stability of new electric systems further adds to transition timeframes (REF 24).</w:t>
      </w:r>
      <w:r w:rsidR="00251D63">
        <w:t xml:space="preserve"> This may discourage investment in Global Electric Aircraft Markets, yet a report conducted by Vantage Market Research shows favorable predictions. The 2021 valuation of this aircraft market was $7.7b USD; in 2028, this valuation increases to $17.8b USD. Other reports show potential market increase up to $27.7b USD </w:t>
      </w:r>
      <w:r w:rsidR="4C7F76C4">
        <w:t xml:space="preserve">in the same year (2028) </w:t>
      </w:r>
      <w:r w:rsidR="00251D63">
        <w:t xml:space="preserve">(REF 26). </w:t>
      </w:r>
      <w:r w:rsidRPr="03A700BF" w:rsidR="00251D63">
        <w:rPr>
          <w:highlight w:val="magenta"/>
        </w:rPr>
        <w:t>Predictions for widespread adoption of EA in the passenger transport / UAM sector</w:t>
      </w:r>
      <w:commentRangeStart w:id="33"/>
      <w:r w:rsidRPr="03A700BF" w:rsidR="00251D63">
        <w:rPr>
          <w:highlight w:val="magenta"/>
        </w:rPr>
        <w:t xml:space="preserve"> would likely be between 2025 and 2035, given multiple variables including (but not limited to): market profiles, power infrastructure installations, utility support, permitting and approval proces</w:t>
      </w:r>
      <w:commentRangeEnd w:id="33"/>
      <w:r>
        <w:rPr>
          <w:rStyle w:val="CommentReference"/>
        </w:rPr>
        <w:commentReference w:id="33"/>
      </w:r>
      <w:r w:rsidRPr="03A700BF" w:rsidR="00251D63">
        <w:rPr>
          <w:highlight w:val="magenta"/>
        </w:rPr>
        <w:t>ses, and construction times (REF 40).</w:t>
      </w:r>
    </w:p>
    <w:p w:rsidR="2AFAF8AE" w:rsidP="2AFAF8AE" w:rsidRDefault="2AFAF8AE" w14:paraId="69A93147" w14:textId="66AA7260">
      <w:pPr>
        <w:spacing w:line="480" w:lineRule="exact"/>
        <w:ind w:firstLine="720"/>
      </w:pPr>
      <w:r>
        <w:t xml:space="preserve">This large increase in market share is emphasized in Asia-Pacific regions, however there is also substantial market growth available in the logistics industry (REF24). The advent of eCommerce shows that consumers demand products as fast as possible, regardless of </w:t>
      </w:r>
      <w:proofErr w:type="gramStart"/>
      <w:r>
        <w:t>the means by which</w:t>
      </w:r>
      <w:proofErr w:type="gramEnd"/>
      <w:r>
        <w:t xml:space="preserve"> it must arrive. The usage of smaller, electric planes for logistics has proven itself to be cost effective and efficient for parcel carriers (REF 27). DHL is an industry leader in logistics electrification, with hopes to create the “…world’s first electric air transport network.” (REF 27). </w:t>
      </w:r>
    </w:p>
    <w:p w:rsidR="50FB2DAE" w:rsidP="6E8E8D2F" w:rsidRDefault="50FB2DAE" w14:paraId="7D1E198E" w14:textId="7C2A0CF7">
      <w:pPr>
        <w:ind w:left="720" w:firstLine="0"/>
        <w:rPr>
          <w:b/>
          <w:bCs/>
        </w:rPr>
      </w:pPr>
      <w:r w:rsidRPr="60EB0B1E">
        <w:rPr>
          <w:b/>
          <w:bCs/>
        </w:rPr>
        <w:t xml:space="preserve">4.2 Target </w:t>
      </w:r>
      <w:r w:rsidRPr="6C69FDE0">
        <w:rPr>
          <w:b/>
          <w:bCs/>
        </w:rPr>
        <w:t>Markets</w:t>
      </w:r>
      <w:r w:rsidRPr="60EB0B1E">
        <w:rPr>
          <w:b/>
          <w:bCs/>
        </w:rPr>
        <w:t xml:space="preserve"> of Electric Aircraft and </w:t>
      </w:r>
      <w:r w:rsidRPr="6C69FDE0">
        <w:rPr>
          <w:b/>
          <w:bCs/>
        </w:rPr>
        <w:t>Related Infrastructure</w:t>
      </w:r>
    </w:p>
    <w:p w:rsidR="1AA861F8" w:rsidP="1AA861F8" w:rsidRDefault="1AA861F8" w14:paraId="180C6F1B" w14:textId="78B93347">
      <w:pPr>
        <w:spacing w:line="480" w:lineRule="exact"/>
        <w:ind w:firstLine="720"/>
      </w:pPr>
      <w:r>
        <w:t xml:space="preserve">There also exists potential demand in the urban air mobility (UAM) sector (REF 26), coinciding nicely with limitations related to power density of </w:t>
      </w:r>
      <w:proofErr w:type="gramStart"/>
      <w:r>
        <w:t>thoroughly-tested</w:t>
      </w:r>
      <w:proofErr w:type="gramEnd"/>
      <w:r>
        <w:t xml:space="preserve"> battery te</w:t>
      </w:r>
      <w:commentRangeStart w:id="34"/>
      <w:r>
        <w:t>chnology (REF 25</w:t>
      </w:r>
      <w:commentRangeEnd w:id="34"/>
      <w:r>
        <w:rPr>
          <w:rStyle w:val="CommentReference"/>
        </w:rPr>
        <w:commentReference w:id="34"/>
      </w:r>
      <w:r>
        <w:t>). Aircraft used for this sector would likely be business jets, regional transport aircraft, and ultralight aircraft, as the smaller size of these machines provide a more favorable stance for electrification (REF 27). Private investors will see EA as more cost effective, as electric motor have proven to be more mechanically and financially efficient (REF 27).</w:t>
      </w:r>
    </w:p>
    <w:p w:rsidR="2AFAF8AE" w:rsidP="6E8E8D2F" w:rsidRDefault="1AA861F8" w14:paraId="1F6DB9A1" w14:textId="2B4CC6EE">
      <w:pPr>
        <w:spacing w:line="480" w:lineRule="exact"/>
        <w:ind w:firstLine="720"/>
      </w:pPr>
      <w:r>
        <w:t xml:space="preserve">The North American market accounts for the largest share of the EA industry at 34.3% (REF 26). Favorably, the expected CAGR during the forecast period is 16.1%. With these favorable market predictions, American Airlines has recently invested $25m USD into Vertical Aerospace Group with the hopes of gaining penetration into UAM networks.  A major hurdle to overcome in electrically powered aircraft is energy storage methods. Current battery technology is capable of power densities in the realm of </w:t>
      </w:r>
      <w:commentRangeStart w:id="35"/>
      <w:r>
        <w:t xml:space="preserve">250 </w:t>
      </w:r>
      <w:commentRangeEnd w:id="35"/>
      <w:r>
        <w:rPr>
          <w:rStyle w:val="CommentReference"/>
        </w:rPr>
        <w:commentReference w:id="35"/>
      </w:r>
      <m:oMath>
        <m:r>
          <w:rPr>
            <w:rFonts w:ascii="Cambria Math" w:hAnsi="Cambria Math"/>
          </w:rPr>
          <m:t>Wh k</m:t>
        </m:r>
        <m:sSup>
          <m:sSupPr>
            <m:ctrlPr>
              <w:rPr>
                <w:rFonts w:ascii="Cambria Math" w:hAnsi="Cambria Math"/>
              </w:rPr>
            </m:ctrlPr>
          </m:sSupPr>
          <m:e>
            <m:r>
              <w:rPr>
                <w:rFonts w:ascii="Cambria Math" w:hAnsi="Cambria Math"/>
              </w:rPr>
              <m:t>g</m:t>
            </m:r>
          </m:e>
          <m:sup>
            <m:r>
              <w:rPr>
                <w:rFonts w:ascii="Cambria Math" w:hAnsi="Cambria Math"/>
              </w:rPr>
              <m:t>-1</m:t>
            </m:r>
          </m:sup>
        </m:sSup>
      </m:oMath>
      <w:r w:rsidR="2F501207">
        <w:t>.</w:t>
      </w:r>
      <w:r>
        <w:t xml:space="preserve"> Typical jet fuel has a power density of </w:t>
      </w:r>
      <w:commentRangeStart w:id="36"/>
      <w:r>
        <w:t xml:space="preserve">~12000 </w:t>
      </w:r>
      <m:oMath>
        <m:r>
          <w:rPr>
            <w:rFonts w:ascii="Cambria Math" w:hAnsi="Cambria Math"/>
          </w:rPr>
          <m:t>Wh k</m:t>
        </m:r>
        <m:sSup>
          <m:sSupPr>
            <m:ctrlPr>
              <w:rPr>
                <w:rFonts w:ascii="Cambria Math" w:hAnsi="Cambria Math"/>
              </w:rPr>
            </m:ctrlPr>
          </m:sSupPr>
          <m:e>
            <m:r>
              <w:rPr>
                <w:rFonts w:ascii="Cambria Math" w:hAnsi="Cambria Math"/>
              </w:rPr>
              <m:t>g</m:t>
            </m:r>
          </m:e>
          <m:sup>
            <m:r>
              <w:rPr>
                <w:rFonts w:ascii="Cambria Math" w:hAnsi="Cambria Math"/>
              </w:rPr>
              <m:t>-1</m:t>
            </m:r>
          </m:sup>
        </m:sSup>
      </m:oMath>
      <w:r w:rsidR="2F501207">
        <w:t xml:space="preserve"> </w:t>
      </w:r>
      <w:commentRangeEnd w:id="36"/>
      <w:r>
        <w:rPr>
          <w:rStyle w:val="CommentReference"/>
        </w:rPr>
        <w:commentReference w:id="36"/>
      </w:r>
      <w:r>
        <w:t>(REF 25). For comparative energy storage, an EA with the same capacity would weigh approximately 30 times more than its hydro</w:t>
      </w:r>
      <w:commentRangeStart w:id="37"/>
      <w:r>
        <w:t>carbon counterpart (REF 26).</w:t>
      </w:r>
      <w:commentRangeEnd w:id="37"/>
      <w:r>
        <w:rPr>
          <w:rStyle w:val="CommentReference"/>
        </w:rPr>
        <w:commentReference w:id="37"/>
      </w:r>
      <w:r>
        <w:t xml:space="preserve"> Advancements in battery technology from Lithium-polymer to Lithium-sulfur based chemistry may yield power density increases from </w:t>
      </w:r>
      <w:commentRangeStart w:id="38"/>
      <w:r>
        <w:t xml:space="preserve">250 </w:t>
      </w:r>
      <w:proofErr w:type="spellStart"/>
      <w:r>
        <w:t>Wh</w:t>
      </w:r>
      <w:proofErr w:type="spellEnd"/>
      <w:r>
        <w:t xml:space="preserve">/kg to ~500 </w:t>
      </w:r>
      <w:proofErr w:type="spellStart"/>
      <w:r>
        <w:t>Wh</w:t>
      </w:r>
      <w:proofErr w:type="spellEnd"/>
      <w:r>
        <w:t>/kg</w:t>
      </w:r>
      <w:commentRangeEnd w:id="38"/>
      <w:r>
        <w:rPr>
          <w:rStyle w:val="CommentReference"/>
        </w:rPr>
        <w:commentReference w:id="38"/>
      </w:r>
      <w:r>
        <w:t>, however this still pales in comparison to hydrocarbon-based fuels – the major hurdle to mass-electrification of an air transport network (REF 26). Consequently, current market predictions focus on logistic and UAM developments.</w:t>
      </w:r>
    </w:p>
    <w:p w:rsidR="6C69FDE0" w:rsidP="6C69FDE0" w:rsidRDefault="6C69FDE0" w14:paraId="0BF7011A" w14:textId="5396DAB3">
      <w:pPr>
        <w:spacing w:line="480" w:lineRule="exact"/>
        <w:ind w:firstLine="720"/>
        <w:rPr>
          <w:b/>
        </w:rPr>
      </w:pPr>
      <w:r w:rsidRPr="10788DF3">
        <w:rPr>
          <w:b/>
          <w:bCs/>
        </w:rPr>
        <w:t>4.3</w:t>
      </w:r>
      <w:r w:rsidRPr="10788DF3" w:rsidR="10788DF3">
        <w:rPr>
          <w:b/>
          <w:bCs/>
        </w:rPr>
        <w:t xml:space="preserve"> Small-scale </w:t>
      </w:r>
      <w:r w:rsidRPr="2168459C" w:rsidR="10788DF3">
        <w:rPr>
          <w:b/>
          <w:bCs/>
        </w:rPr>
        <w:t>Deploym</w:t>
      </w:r>
      <w:commentRangeStart w:id="39"/>
      <w:r w:rsidRPr="2168459C" w:rsidR="10788DF3">
        <w:rPr>
          <w:b/>
          <w:bCs/>
        </w:rPr>
        <w:t>ents</w:t>
      </w:r>
      <w:r w:rsidRPr="10788DF3" w:rsidR="10788DF3">
        <w:rPr>
          <w:b/>
          <w:bCs/>
        </w:rPr>
        <w:t xml:space="preserve"> of EA </w:t>
      </w:r>
      <w:r w:rsidRPr="5E63327F" w:rsidR="5E63327F">
        <w:rPr>
          <w:b/>
          <w:bCs/>
        </w:rPr>
        <w:t>Infrastructure</w:t>
      </w:r>
      <w:commentRangeEnd w:id="39"/>
      <w:r>
        <w:rPr>
          <w:rStyle w:val="CommentReference"/>
        </w:rPr>
        <w:commentReference w:id="39"/>
      </w:r>
    </w:p>
    <w:p w:rsidR="7EA22048" w:rsidP="7EA22048" w:rsidRDefault="5E63327F" w14:paraId="26C5F733" w14:textId="5D4C6351">
      <w:pPr>
        <w:spacing w:line="480" w:lineRule="exact"/>
        <w:ind w:firstLine="720"/>
      </w:pPr>
      <w:r>
        <w:t xml:space="preserve">A crucial aspect of any airport operational model is energy transfer. Traditionally, this is accomplished via refueling with hydrocarbon fuels. Electric aircraft, obviously, use no hydrocarbons for their main propulsion system. Instead, the development of battery charging areas at the airport is necessary. </w:t>
      </w:r>
      <w:r w:rsidR="2C438BA6">
        <w:t xml:space="preserve">As is expected of major system deployments, it is reasonable to expect EA infrastructure deployed on smaller </w:t>
      </w:r>
      <w:r w:rsidR="74B80D7B">
        <w:t xml:space="preserve">air travel networks before </w:t>
      </w:r>
      <w:r w:rsidR="7EA22048">
        <w:t>implementation at large comme</w:t>
      </w:r>
      <w:r w:rsidR="413BFE85">
        <w:t>rcial sites.</w:t>
      </w:r>
    </w:p>
    <w:p w:rsidR="411B43AC" w:rsidP="03A700BF" w:rsidRDefault="411B43AC" w14:paraId="48C7E782" w14:textId="2FFDE23C">
      <w:pPr>
        <w:spacing w:line="480" w:lineRule="exact"/>
        <w:ind w:firstLine="720"/>
      </w:pPr>
      <w:r>
        <w:t>Although not directly related to the topic of EA</w:t>
      </w:r>
      <w:r w:rsidR="0F6CF9CC">
        <w:t>, the</w:t>
      </w:r>
      <w:r w:rsidR="6E127591">
        <w:t xml:space="preserve"> </w:t>
      </w:r>
      <w:r w:rsidR="2FD3EDE4">
        <w:t xml:space="preserve">electrification of other airport </w:t>
      </w:r>
      <w:r w:rsidR="4AC74FF6">
        <w:t xml:space="preserve">support vehicles </w:t>
      </w:r>
      <w:r w:rsidR="282D543F">
        <w:t xml:space="preserve">such as pedestrian busses and </w:t>
      </w:r>
      <w:r w:rsidR="633BC30E">
        <w:t>Ground Support Equipment (GSE)</w:t>
      </w:r>
      <w:r w:rsidR="0C016B1C">
        <w:t xml:space="preserve"> </w:t>
      </w:r>
      <w:r w:rsidR="2D4C1545">
        <w:t>appears to have reasonably small barriers</w:t>
      </w:r>
      <w:r w:rsidR="4FF68285">
        <w:t xml:space="preserve"> to deployment. </w:t>
      </w:r>
      <w:commentRangeStart w:id="40"/>
      <w:r w:rsidR="4FF68285">
        <w:t>The usage of electric buses in an urban setting</w:t>
      </w:r>
      <w:r w:rsidR="628B30A2">
        <w:t xml:space="preserve"> has already </w:t>
      </w:r>
      <w:r w:rsidR="388D0184">
        <w:t xml:space="preserve">shown success in both maintaining customer throughput rates and </w:t>
      </w:r>
      <w:r w:rsidR="7B069426">
        <w:t>reducing the network’s impact on the environment.</w:t>
      </w:r>
      <w:commentRangeEnd w:id="40"/>
      <w:r>
        <w:rPr>
          <w:rStyle w:val="CommentReference"/>
        </w:rPr>
        <w:commentReference w:id="40"/>
      </w:r>
      <w:r w:rsidR="7B069426">
        <w:t xml:space="preserve"> </w:t>
      </w:r>
      <w:r w:rsidR="380C94C3">
        <w:t>It is reasonable then to assume that implementing this infrastructure into an airport would hold similar results (REF 26).</w:t>
      </w:r>
      <w:r w:rsidR="5EBD8792">
        <w:t xml:space="preserve"> </w:t>
      </w:r>
      <w:r w:rsidR="13A9CB29">
        <w:t xml:space="preserve">Complicated power management algorithms can be developed to </w:t>
      </w:r>
      <w:r w:rsidR="1250F87E">
        <w:t xml:space="preserve">maximize charging time under minimal electricity costs, which is </w:t>
      </w:r>
      <w:r w:rsidR="16F5A5B7">
        <w:t>generally during non-peak passenger throughput times (REF 26).</w:t>
      </w:r>
    </w:p>
    <w:p w:rsidR="5E63327F" w:rsidP="5E63327F" w:rsidRDefault="7EA22048" w14:paraId="27970164" w14:textId="77E97E27">
      <w:pPr>
        <w:spacing w:line="480" w:lineRule="exact"/>
        <w:ind w:firstLine="720"/>
      </w:pPr>
      <w:r>
        <w:t xml:space="preserve">Manufacturers of EA infrastructure </w:t>
      </w:r>
      <w:proofErr w:type="gramStart"/>
      <w:r>
        <w:t>have</w:t>
      </w:r>
      <w:proofErr w:type="gramEnd"/>
      <w:r>
        <w:t xml:space="preserve"> already made great progress in small-scale deployments. </w:t>
      </w:r>
      <w:commentRangeStart w:id="41"/>
      <w:r>
        <w:t>US</w:t>
      </w:r>
      <w:r w:rsidRPr="5E63327F" w:rsidR="5E63327F">
        <w:t xml:space="preserve"> company Eaton’s </w:t>
      </w:r>
      <w:proofErr w:type="spellStart"/>
      <w:r w:rsidRPr="5E63327F" w:rsidR="5E63327F">
        <w:t>Skycharge</w:t>
      </w:r>
      <w:proofErr w:type="spellEnd"/>
      <w:r w:rsidRPr="5E63327F" w:rsidR="5E63327F">
        <w:t xml:space="preserve"> charging system claims great improvements to the charging experience of an EA. Among other improvements,</w:t>
      </w:r>
      <w:commentRangeEnd w:id="41"/>
      <w:r>
        <w:rPr>
          <w:rStyle w:val="CommentReference"/>
        </w:rPr>
        <w:commentReference w:id="41"/>
      </w:r>
      <w:r w:rsidRPr="5E63327F" w:rsidR="5E63327F">
        <w:t xml:space="preserve"> Eaton claims to have developed a solution capable of deployment to “any e-airplane, EVTOL</w:t>
      </w:r>
      <w:r>
        <w:t xml:space="preserve"> [Electric Vertical Takeoff and Landing], or UAM aircraft (REF 3).</w:t>
      </w:r>
      <w:r w:rsidRPr="5E63327F" w:rsidR="5E63327F">
        <w:t xml:space="preserve"> This inter-operability of multiple aircraft charging standards provides a large amount of flexibility to airports without having to consider the implementation of multiple charging standards. Being environmentally conscious, </w:t>
      </w:r>
      <w:proofErr w:type="spellStart"/>
      <w:r w:rsidRPr="5E63327F" w:rsidR="5E63327F">
        <w:t>Skycharge’s</w:t>
      </w:r>
      <w:proofErr w:type="spellEnd"/>
      <w:r w:rsidRPr="5E63327F" w:rsidR="5E63327F">
        <w:t xml:space="preserve"> system architecture also has framework to implement </w:t>
      </w:r>
      <w:r>
        <w:t xml:space="preserve">Eaton </w:t>
      </w:r>
      <w:r w:rsidRPr="5E63327F" w:rsidR="5E63327F">
        <w:t xml:space="preserve">photovoltaic (PV) systems directly into the charger </w:t>
      </w:r>
      <w:r>
        <w:t xml:space="preserve">with ease </w:t>
      </w:r>
      <w:r w:rsidRPr="5E63327F" w:rsidR="5E63327F">
        <w:t>(REF 3</w:t>
      </w:r>
      <w:commentRangeStart w:id="42"/>
      <w:r w:rsidRPr="5E63327F" w:rsidR="5E63327F">
        <w:t xml:space="preserve">). </w:t>
      </w:r>
      <w:r w:rsidR="5E63327F">
        <w:t xml:space="preserve">The geographical requirements of an airport are such that a large, flat, open space is needed. Airports can be outfitted with PV systems (designed to eliminate pilot glare and obstruction), and then act as energy storage/distribution centers to not only their own infrastructure needs, but also to the grid (REF 26).   </w:t>
      </w:r>
      <w:proofErr w:type="spellStart"/>
      <w:r w:rsidRPr="5E63327F" w:rsidR="5E63327F">
        <w:t>Skycharge</w:t>
      </w:r>
      <w:proofErr w:type="spellEnd"/>
      <w:r w:rsidRPr="5E63327F" w:rsidR="5E63327F">
        <w:t xml:space="preserve"> is an OEM certified solution!!!</w:t>
      </w:r>
      <w:commentRangeEnd w:id="42"/>
      <w:r>
        <w:rPr>
          <w:rStyle w:val="CommentReference"/>
        </w:rPr>
        <w:commentReference w:id="42"/>
      </w:r>
    </w:p>
    <w:p w:rsidR="5E63327F" w:rsidP="4C0E0323" w:rsidRDefault="5E63327F" w14:paraId="69AEA557" w14:textId="2D1D2433">
      <w:pPr>
        <w:spacing w:line="480" w:lineRule="exact"/>
        <w:ind w:firstLine="720"/>
      </w:pPr>
      <w:r>
        <w:t xml:space="preserve">Smaller General Aviation airports have already begun to implement EA charging into their operational model. The Compton/Woodley Airport (FAA identifier CPM) in Los Angeles County, California has already integrated such a system into its existing energy-delivery network (REF 28). </w:t>
      </w:r>
      <w:r w:rsidR="03A700BF">
        <w:t xml:space="preserve">There </w:t>
      </w:r>
      <w:proofErr w:type="gramStart"/>
      <w:r w:rsidR="03A700BF">
        <w:t>has</w:t>
      </w:r>
      <w:proofErr w:type="gramEnd"/>
      <w:r w:rsidR="03A700BF">
        <w:t xml:space="preserve"> also been developments in Sweden for implanting charging infrastructure for fossil-free aviation. They set up three total charging stations, where two of them were set on the main apron of the airport and the other located in the southern part of the airport. This ensured aircrafts currently on the market the ability to utilize these charging stations, however, the duration of these potential flight times </w:t>
      </w:r>
      <w:proofErr w:type="gramStart"/>
      <w:r w:rsidR="03A700BF">
        <w:t>are</w:t>
      </w:r>
      <w:proofErr w:type="gramEnd"/>
      <w:r w:rsidR="03A700BF">
        <w:t xml:space="preserve"> unknown. </w:t>
      </w:r>
      <w:r>
        <w:t>The Bern-</w:t>
      </w:r>
      <w:proofErr w:type="spellStart"/>
      <w:r>
        <w:t>Belp</w:t>
      </w:r>
      <w:proofErr w:type="spellEnd"/>
      <w:r>
        <w:t xml:space="preserve"> airport in Switzerland utilizes the Eaton </w:t>
      </w:r>
      <w:proofErr w:type="spellStart"/>
      <w:r>
        <w:t>Skycharge</w:t>
      </w:r>
      <w:proofErr w:type="spellEnd"/>
      <w:r>
        <w:t xml:space="preserve"> system with good success (REF 3). Martha’s Vineyard Airport (FAA Identifier MVY) has also begun to investigate the implementation of EA charging into its operational model working alongside Beta Aircraft and </w:t>
      </w:r>
      <w:proofErr w:type="spellStart"/>
      <w:r>
        <w:t>Aviaton</w:t>
      </w:r>
      <w:proofErr w:type="spellEnd"/>
      <w:r>
        <w:t xml:space="preserve"> Technologies (REF 29). Sam Hobbs, of Beta, notes that chargers for their planes also work with, “…</w:t>
      </w:r>
      <w:proofErr w:type="spellStart"/>
      <w:r>
        <w:t>Teslas</w:t>
      </w:r>
      <w:proofErr w:type="spellEnd"/>
      <w:r>
        <w:t xml:space="preserve">, Chevy Volts, and other electric vehicles.” (REF 29), demonstrating the flexible energy demands of light aircraft. Beta’s charging network is expansive, spanning much of the eastern seaboard and southeast United States (REF 30). The target market of this manufacturer is logistics and UAM, suggesting that reports produced by Vantage Markets Research (REF 24) and </w:t>
      </w:r>
      <w:proofErr w:type="spellStart"/>
      <w:r>
        <w:t>MarketsandMarkets</w:t>
      </w:r>
      <w:proofErr w:type="spellEnd"/>
      <w:r>
        <w:t xml:space="preserve"> Research Private Ltd. (REF 26) are accurate in their predictions. </w:t>
      </w:r>
      <w:proofErr w:type="gramStart"/>
      <w:r>
        <w:t>Similarly</w:t>
      </w:r>
      <w:proofErr w:type="gramEnd"/>
      <w:r>
        <w:t xml:space="preserve"> to </w:t>
      </w:r>
      <w:proofErr w:type="spellStart"/>
      <w:r>
        <w:t>Skycharge</w:t>
      </w:r>
      <w:proofErr w:type="spellEnd"/>
      <w:r>
        <w:t xml:space="preserve">, their charging system emphasizes flexibility and ease-of-integration into existing power distribution channels (REF 30). For example, commercial aviation (including but not limited to scheduled, air taxi, and charter operations) fly with strict timetables. These aircraft require fast, on-demand charging likely during peak grid usage hours. General aviation is not </w:t>
      </w:r>
      <w:proofErr w:type="gramStart"/>
      <w:r>
        <w:t>subsequent to</w:t>
      </w:r>
      <w:proofErr w:type="gramEnd"/>
      <w:r>
        <w:t xml:space="preserve"> such strict timing demands, and therefore have more relaxed charging demands. These aircraft would be best to charge at non-peak electricity demand time periods. Regardless of the category of operation, demand management systems would be vital to ensure efficient operation (REF 40).</w:t>
      </w:r>
    </w:p>
    <w:p w:rsidR="15E7F214" w:rsidP="15E7F214" w:rsidRDefault="10C04769" w14:paraId="36BA7D7E" w14:textId="4727AE4B">
      <w:pPr>
        <w:spacing w:line="480" w:lineRule="exact"/>
        <w:ind w:firstLine="720"/>
      </w:pPr>
      <w:r>
        <w:t xml:space="preserve">Of course, charging on-board batteries for </w:t>
      </w:r>
      <w:r w:rsidR="6B7D9000">
        <w:t xml:space="preserve">EA is not the only potential solution. </w:t>
      </w:r>
      <w:r w:rsidR="74282B50">
        <w:t>To greatly decrease turnaround time</w:t>
      </w:r>
      <w:r w:rsidR="63D6F65B">
        <w:t xml:space="preserve"> for an airframe, </w:t>
      </w:r>
      <w:r w:rsidR="73A0CE23">
        <w:t xml:space="preserve">some concept designs feature </w:t>
      </w:r>
      <w:r w:rsidR="47AB0D38">
        <w:t xml:space="preserve">capability to swap entire battery </w:t>
      </w:r>
      <w:r w:rsidR="392A2E0A">
        <w:t xml:space="preserve">modules between planes and charging bays, </w:t>
      </w:r>
      <w:r w:rsidR="48F405D2">
        <w:t>eliminating the airframe’s downtime</w:t>
      </w:r>
      <w:commentRangeStart w:id="43"/>
      <w:r w:rsidR="48F405D2">
        <w:t xml:space="preserve"> </w:t>
      </w:r>
      <w:r w:rsidR="32C30BE2">
        <w:t>to charge batteries</w:t>
      </w:r>
      <w:r w:rsidR="1F1B1981">
        <w:t xml:space="preserve"> (REF 31).</w:t>
      </w:r>
      <w:r w:rsidR="4DCE6761">
        <w:t xml:space="preserve"> </w:t>
      </w:r>
      <w:r w:rsidR="67B07E68">
        <w:t>In addition to time savings, out-of-</w:t>
      </w:r>
      <w:r w:rsidR="4201940B">
        <w:t xml:space="preserve">airframe charging with battery swaps </w:t>
      </w:r>
      <w:r w:rsidR="4B186250">
        <w:t>ensures adequate cooling, charge rates</w:t>
      </w:r>
      <w:r w:rsidR="7F0794A7">
        <w:t xml:space="preserve">, and the subsequent preservation </w:t>
      </w:r>
      <w:r w:rsidR="25CFE96C">
        <w:t>the battery chemistry (REF 41</w:t>
      </w:r>
      <w:r w:rsidR="2FB9FC39">
        <w:t>).</w:t>
      </w:r>
      <w:r w:rsidR="5142ACE5">
        <w:t xml:space="preserve"> </w:t>
      </w:r>
      <w:r w:rsidR="312E9094">
        <w:t xml:space="preserve">Amidst the great potential time and </w:t>
      </w:r>
      <w:r w:rsidR="10403F4F">
        <w:t xml:space="preserve">resource savings that </w:t>
      </w:r>
      <w:r w:rsidR="3FB8F0DF">
        <w:t xml:space="preserve">swap-based </w:t>
      </w:r>
      <w:r w:rsidR="50C24024">
        <w:t xml:space="preserve">infrastructure </w:t>
      </w:r>
      <w:r w:rsidR="3B8BC6C2">
        <w:t xml:space="preserve">holds, it is </w:t>
      </w:r>
      <w:r w:rsidR="05ABF30A">
        <w:t xml:space="preserve">unfortunately clear that the </w:t>
      </w:r>
      <w:r w:rsidR="3259CE45">
        <w:t xml:space="preserve">implementation of such a </w:t>
      </w:r>
      <w:r w:rsidR="311A56C8">
        <w:t xml:space="preserve">system is </w:t>
      </w:r>
      <w:r w:rsidR="6649009C">
        <w:t xml:space="preserve">generally not </w:t>
      </w:r>
      <w:proofErr w:type="spellStart"/>
      <w:r w:rsidR="41DEAF1E">
        <w:t>feasable</w:t>
      </w:r>
      <w:proofErr w:type="spellEnd"/>
      <w:r w:rsidR="41DEAF1E">
        <w:t xml:space="preserve"> in many </w:t>
      </w:r>
      <w:r w:rsidR="3DF67BF0">
        <w:t xml:space="preserve">applications. </w:t>
      </w:r>
      <w:r w:rsidR="03BE79D2">
        <w:t xml:space="preserve">A complicated </w:t>
      </w:r>
      <w:r w:rsidR="77E3C5A3">
        <w:t xml:space="preserve">analysis of a single </w:t>
      </w:r>
      <w:proofErr w:type="spellStart"/>
      <w:r w:rsidR="290821A6">
        <w:t>airlne</w:t>
      </w:r>
      <w:proofErr w:type="spellEnd"/>
      <w:r w:rsidR="290821A6">
        <w:t xml:space="preserve"> utilizing a single </w:t>
      </w:r>
      <w:r w:rsidR="19F6642E">
        <w:t xml:space="preserve">battery system </w:t>
      </w:r>
      <w:r w:rsidR="0AE4A6B6">
        <w:t xml:space="preserve">shows major operational </w:t>
      </w:r>
      <w:r w:rsidR="6E00A342">
        <w:t xml:space="preserve">challenges when trying to manage </w:t>
      </w:r>
      <w:r w:rsidR="31019312">
        <w:t xml:space="preserve">prompt </w:t>
      </w:r>
      <w:r w:rsidR="36E1580D">
        <w:t xml:space="preserve">departures, </w:t>
      </w:r>
      <w:r w:rsidR="79E247DC">
        <w:t xml:space="preserve">arrivals, and </w:t>
      </w:r>
      <w:r w:rsidR="44027424">
        <w:t>battery management</w:t>
      </w:r>
      <w:r w:rsidR="33450C3A">
        <w:t xml:space="preserve"> (REF 31</w:t>
      </w:r>
      <w:r w:rsidR="1909C478">
        <w:t xml:space="preserve">). The conclusion of </w:t>
      </w:r>
      <w:r w:rsidR="7506848C">
        <w:t>this research is that</w:t>
      </w:r>
      <w:r w:rsidR="060FD3D2">
        <w:t xml:space="preserve"> even at this incredibly small </w:t>
      </w:r>
      <w:r w:rsidR="52D8BBCA">
        <w:t xml:space="preserve">scale, there are </w:t>
      </w:r>
      <w:r w:rsidR="71481E15">
        <w:t xml:space="preserve">enormous operational </w:t>
      </w:r>
      <w:r w:rsidR="421B53E0">
        <w:t>obstacles and</w:t>
      </w:r>
      <w:r w:rsidR="52B87030">
        <w:t xml:space="preserve"> inefficiencies </w:t>
      </w:r>
      <w:r w:rsidR="7F664B6B">
        <w:t xml:space="preserve">that </w:t>
      </w:r>
      <w:r w:rsidR="224C2E7E">
        <w:t xml:space="preserve">exist with the usage </w:t>
      </w:r>
      <w:r w:rsidR="1BE50C56">
        <w:t>of battery swaps</w:t>
      </w:r>
      <w:r w:rsidR="176F2307">
        <w:t xml:space="preserve"> (</w:t>
      </w:r>
      <w:r w:rsidR="7A8B1F93">
        <w:t>REF</w:t>
      </w:r>
      <w:r w:rsidR="176F2307">
        <w:t xml:space="preserve"> 31</w:t>
      </w:r>
      <w:r w:rsidR="7A8B1F93">
        <w:t xml:space="preserve">). </w:t>
      </w:r>
      <w:r w:rsidR="7DC228DD">
        <w:t>With the advent of new fast-</w:t>
      </w:r>
      <w:r w:rsidR="75CFA7DD">
        <w:t xml:space="preserve">charging batteries, the </w:t>
      </w:r>
      <w:r w:rsidR="37912030">
        <w:t xml:space="preserve">existing barriers </w:t>
      </w:r>
      <w:r w:rsidR="5A770342">
        <w:t xml:space="preserve">with swap </w:t>
      </w:r>
      <w:r w:rsidR="047C22CD">
        <w:t>strategy become slightly more</w:t>
      </w:r>
      <w:r w:rsidR="2357B80D">
        <w:t xml:space="preserve"> reasonable; however </w:t>
      </w:r>
      <w:r w:rsidR="268EC157">
        <w:t xml:space="preserve">there still exists </w:t>
      </w:r>
      <w:r w:rsidR="68BC6C9E">
        <w:t xml:space="preserve">inherent </w:t>
      </w:r>
      <w:r w:rsidR="57FF04B4">
        <w:t xml:space="preserve">advantages </w:t>
      </w:r>
      <w:r w:rsidR="76DA99F4">
        <w:t xml:space="preserve">in utilizing </w:t>
      </w:r>
      <w:r w:rsidR="52D75A09">
        <w:t>on-</w:t>
      </w:r>
      <w:r w:rsidR="4AE4D909">
        <w:t xml:space="preserve">airframe charging. </w:t>
      </w:r>
      <w:r w:rsidR="083DB16D">
        <w:t xml:space="preserve"> The concept of </w:t>
      </w:r>
      <w:r w:rsidR="401516F2">
        <w:t xml:space="preserve">utilizing </w:t>
      </w:r>
      <w:r w:rsidR="18078935">
        <w:t>a</w:t>
      </w:r>
      <w:r w:rsidR="343A62C4">
        <w:t xml:space="preserve"> swap strategy </w:t>
      </w:r>
      <w:r w:rsidR="0C2CD507">
        <w:t>is tantalizing</w:t>
      </w:r>
      <w:r w:rsidR="72163899">
        <w:t xml:space="preserve">, yet </w:t>
      </w:r>
      <w:r w:rsidR="6E2E056B">
        <w:t xml:space="preserve">currently remains </w:t>
      </w:r>
      <w:r w:rsidR="5F1C47F3">
        <w:t xml:space="preserve">unreasonable for the </w:t>
      </w:r>
      <w:r w:rsidR="687EFD93">
        <w:t>foreseeable</w:t>
      </w:r>
      <w:r w:rsidR="1E12E9F1">
        <w:t xml:space="preserve"> future</w:t>
      </w:r>
      <w:r w:rsidR="7F833C0B">
        <w:t xml:space="preserve"> (REF 32</w:t>
      </w:r>
      <w:r w:rsidR="687EFD93">
        <w:t>).</w:t>
      </w:r>
      <w:commentRangeEnd w:id="43"/>
      <w:r w:rsidR="1EF5D6B4">
        <w:rPr>
          <w:rStyle w:val="CommentReference"/>
        </w:rPr>
        <w:commentReference w:id="43"/>
      </w:r>
    </w:p>
    <w:p w:rsidR="5E63327F" w:rsidRDefault="5E63327F" w14:paraId="6E27A5B5" w14:textId="5EBBE356">
      <w:r>
        <w:br/>
      </w:r>
    </w:p>
    <w:p w:rsidR="5E63327F" w:rsidP="5E63327F" w:rsidRDefault="5E63327F" w14:paraId="689C4649" w14:textId="04C9225A">
      <w:pPr>
        <w:spacing w:line="480" w:lineRule="exact"/>
        <w:ind w:firstLine="720"/>
        <w:rPr>
          <w:b/>
          <w:bCs/>
        </w:rPr>
      </w:pPr>
    </w:p>
    <w:p w:rsidR="533FD05A" w:rsidP="533FD05A" w:rsidRDefault="533FD05A" w14:paraId="263DF419" w14:textId="2D0AA83C">
      <w:pPr>
        <w:ind w:left="720" w:firstLine="0"/>
        <w:rPr>
          <w:b/>
          <w:bCs/>
        </w:rPr>
      </w:pPr>
      <w:r w:rsidRPr="6C69FDE0">
        <w:rPr>
          <w:b/>
          <w:bCs/>
        </w:rPr>
        <w:t>4.4</w:t>
      </w:r>
      <w:r w:rsidRPr="533FD05A">
        <w:rPr>
          <w:b/>
          <w:bCs/>
        </w:rPr>
        <w:t xml:space="preserve"> Biofuels’ Impact on the Market</w:t>
      </w:r>
    </w:p>
    <w:p w:rsidR="6C69FDE0" w:rsidP="6C69FDE0" w:rsidRDefault="6C69FDE0" w14:paraId="793E052A" w14:textId="4C5E0230">
      <w:pPr>
        <w:ind w:left="720" w:firstLine="0"/>
        <w:rPr>
          <w:b/>
          <w:bCs/>
        </w:rPr>
      </w:pPr>
    </w:p>
    <w:p w:rsidR="533FD05A" w:rsidP="152DD4D8" w:rsidRDefault="533FD05A" w14:paraId="03C84135" w14:textId="3148A773">
      <w:pPr>
        <w:ind w:firstLine="720"/>
      </w:pPr>
      <w:r>
        <w:t xml:space="preserve">An alternative solution for environmentally friendly air travel is the utilization of biofuels. However, one of the main obstacles that the current market has with transitioning to this sustainable aviation fuel (SAF), is the cost. </w:t>
      </w:r>
      <w:commentRangeStart w:id="44"/>
      <w:r>
        <w:t xml:space="preserve">Many military planes currently in use have been approved for </w:t>
      </w:r>
      <w:r w:rsidR="11CEB345">
        <w:t xml:space="preserve">50% </w:t>
      </w:r>
      <w:r>
        <w:t>biofuel SAF use</w:t>
      </w:r>
      <w:commentRangeEnd w:id="44"/>
      <w:r>
        <w:rPr>
          <w:rStyle w:val="CommentReference"/>
        </w:rPr>
        <w:commentReference w:id="44"/>
      </w:r>
      <w:r>
        <w:t>, however, due to the enormous cost, they have not been able to make the transition. (Ref 38) The same issue is prevalent with commercial aircrafts.</w:t>
      </w:r>
    </w:p>
    <w:p w:rsidR="533FD05A" w:rsidP="4273E28B" w:rsidRDefault="2AB81B33" w14:paraId="6EFA142C" w14:textId="58A3A44D">
      <w:pPr>
        <w:ind w:firstLine="0"/>
      </w:pPr>
      <w:r>
        <w:t xml:space="preserve">The cost of fuel has a drastic impact on </w:t>
      </w:r>
      <w:r w:rsidR="5C0CCCB7">
        <w:t xml:space="preserve">consumer ticket prices. </w:t>
      </w:r>
      <w:r w:rsidR="19AB9428">
        <w:t>Recent market instability has shown the volatility of ticket prices for consumers, and</w:t>
      </w:r>
      <w:r w:rsidR="2972D872">
        <w:t xml:space="preserve"> the </w:t>
      </w:r>
      <w:r w:rsidR="18C952AB">
        <w:t xml:space="preserve">drastic measures </w:t>
      </w:r>
      <w:proofErr w:type="spellStart"/>
      <w:r w:rsidR="18C952AB">
        <w:t>take</w:t>
      </w:r>
      <w:proofErr w:type="spellEnd"/>
      <w:r w:rsidR="18C952AB">
        <w:t xml:space="preserve"> </w:t>
      </w:r>
      <w:r w:rsidR="12B9763E">
        <w:t xml:space="preserve">by airlines </w:t>
      </w:r>
      <w:r w:rsidR="28D2CD41">
        <w:t>in attemp</w:t>
      </w:r>
      <w:commentRangeStart w:id="45"/>
      <w:r w:rsidR="28D2CD41">
        <w:t xml:space="preserve">ts to curb </w:t>
      </w:r>
      <w:r w:rsidR="03B8C7DE">
        <w:t>these price hikes</w:t>
      </w:r>
      <w:commentRangeEnd w:id="45"/>
      <w:r w:rsidR="533FD05A">
        <w:rPr>
          <w:rStyle w:val="CommentReference"/>
        </w:rPr>
        <w:commentReference w:id="45"/>
      </w:r>
      <w:r w:rsidR="03B8C7DE">
        <w:t xml:space="preserve">. </w:t>
      </w:r>
      <w:r w:rsidR="57A51BC6">
        <w:t>With kerosene-based</w:t>
      </w:r>
      <w:r w:rsidR="51210433">
        <w:t xml:space="preserve"> fuels like JET-A</w:t>
      </w:r>
      <w:r w:rsidR="2DB62AF6">
        <w:t xml:space="preserve"> having such</w:t>
      </w:r>
      <w:r w:rsidR="0F8C7D1D">
        <w:t xml:space="preserve"> a large market saturation, there also exists an inherent stubbornness in the market to change their ways.</w:t>
      </w:r>
    </w:p>
    <w:p w:rsidR="533FD05A" w:rsidP="152DD4D8" w:rsidRDefault="533FD05A" w14:paraId="0E63DD90" w14:textId="3499460C">
      <w:pPr>
        <w:ind w:firstLine="720"/>
      </w:pPr>
      <w:r>
        <w:t xml:space="preserve"> </w:t>
      </w:r>
      <w:commentRangeStart w:id="46"/>
      <w:commentRangeStart w:id="47"/>
      <w:commentRangeStart w:id="48"/>
      <w:r>
        <w:t>Commercial aircrafts have more pressure on them than the</w:t>
      </w:r>
      <w:commentRangeEnd w:id="46"/>
      <w:r>
        <w:rPr>
          <w:rStyle w:val="CommentReference"/>
        </w:rPr>
        <w:commentReference w:id="46"/>
      </w:r>
      <w:commentRangeEnd w:id="47"/>
      <w:r>
        <w:rPr>
          <w:rStyle w:val="CommentReference"/>
        </w:rPr>
        <w:commentReference w:id="47"/>
      </w:r>
      <w:commentRangeEnd w:id="48"/>
      <w:r>
        <w:rPr>
          <w:rStyle w:val="CommentReference"/>
        </w:rPr>
        <w:commentReference w:id="48"/>
      </w:r>
      <w:r>
        <w:t xml:space="preserve"> military to reduce carbon emissions, but the cost is still a limiting factor as to why change cannot be made for them. A 1% increase of biofuel increases the cost of a flight ticket by about $5 per passenger, which could make air travel less feasible for some (REF 36). </w:t>
      </w:r>
    </w:p>
    <w:p w:rsidR="533FD05A" w:rsidP="533FD05A" w:rsidRDefault="533FD05A" w14:paraId="49C9D336" w14:textId="0834AE0B">
      <w:pPr>
        <w:ind w:left="720" w:firstLine="720"/>
      </w:pPr>
      <w:r>
        <w:rPr>
          <w:noProof/>
        </w:rPr>
        <w:drawing>
          <wp:inline distT="0" distB="0" distL="0" distR="0" wp14:anchorId="6ED84ACC" wp14:editId="427BA578">
            <wp:extent cx="4572000" cy="2362200"/>
            <wp:effectExtent l="0" t="0" r="0" b="0"/>
            <wp:docPr id="40461304" name="Picture 4046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rsidR="533FD05A" w:rsidP="533FD05A" w:rsidRDefault="533FD05A" w14:paraId="7D16B5EA" w14:textId="5145FE0A">
      <w:pPr>
        <w:ind w:left="720" w:firstLine="0"/>
        <w:jc w:val="center"/>
      </w:pPr>
      <w:r>
        <w:t>Figure XYZ</w:t>
      </w:r>
    </w:p>
    <w:p w:rsidR="533FD05A" w:rsidP="533FD05A" w:rsidRDefault="533FD05A" w14:paraId="6439732F" w14:textId="7EC1BC63">
      <w:pPr>
        <w:ind w:firstLine="720"/>
      </w:pPr>
      <w:r>
        <w:t>As we can see in Figure XYZ (</w:t>
      </w:r>
      <w:proofErr w:type="spellStart"/>
      <w:r>
        <w:t>obv</w:t>
      </w:r>
      <w:proofErr w:type="spellEnd"/>
      <w:r>
        <w:t xml:space="preserve"> change later), the production cost is indicated by the light blue bars, and the break-even crude oil price is indicated by the dark blue bars. The production cost is significantly higher for novel advanced aviation biofuels in comparison to commercial-aviation biofuels and fossil jet kerosene. Subsequently, the break-even crude oil price for biofuels is notably higher compared to the other break-even crude oil prices. (REF 37). This poses a significant challenge as airlines will likely not be quick to use biofuels, especially in high concentrations, if the price stays this high. Biofuel can cost 10 times as much as traditional counterparts mainly due to low production (REF 38).  </w:t>
      </w:r>
    </w:p>
    <w:p w:rsidR="533FD05A" w:rsidP="533FD05A" w:rsidRDefault="533FD05A" w14:paraId="1B1C198F" w14:textId="2279B461">
      <w:pPr>
        <w:ind w:firstLine="0"/>
      </w:pPr>
      <w:r w:rsidRPr="533FD05A">
        <w:rPr>
          <w:b/>
          <w:bCs/>
        </w:rPr>
        <w:t xml:space="preserve">4.4 Steps to Transition Towards Biofuel </w:t>
      </w:r>
    </w:p>
    <w:p w:rsidR="533FD05A" w:rsidP="37A58235" w:rsidRDefault="3CE9EBAA" w14:paraId="6AB1576B" w14:textId="109AF521">
      <w:pPr>
        <w:ind w:firstLine="720"/>
      </w:pPr>
      <w:r>
        <w:t xml:space="preserve"> </w:t>
      </w:r>
      <w:r w:rsidR="533FD05A">
        <w:t>Despite the cost barrier that many airlines and aircraft manufacturers see towards a transition to biofuels, certain aircraft designs have made goals and some small steps toward biofuel being a viable solution for propulsion energy. A</w:t>
      </w:r>
      <w:commentRangeStart w:id="49"/>
      <w:commentRangeStart w:id="50"/>
      <w:commentRangeStart w:id="51"/>
      <w:r w:rsidR="533FD05A">
        <w:t xml:space="preserve"> lofty goal set by Boeing is to sell commercial planes that run 100% on biofuel by 2030 (REF 33), although the market share that the aircraft giant expects to obtain through the deployment of this design is unknown.</w:t>
      </w:r>
      <w:commentRangeEnd w:id="49"/>
      <w:r>
        <w:rPr>
          <w:rStyle w:val="CommentReference"/>
        </w:rPr>
        <w:commentReference w:id="49"/>
      </w:r>
      <w:commentRangeEnd w:id="50"/>
      <w:r>
        <w:rPr>
          <w:rStyle w:val="CommentReference"/>
        </w:rPr>
        <w:commentReference w:id="50"/>
      </w:r>
      <w:commentRangeEnd w:id="51"/>
      <w:r>
        <w:rPr>
          <w:rStyle w:val="CommentReference"/>
        </w:rPr>
        <w:commentReference w:id="51"/>
      </w:r>
      <w:r w:rsidR="0C91B8D8">
        <w:t xml:space="preserve"> French aircraft manufacturer Airbus </w:t>
      </w:r>
      <w:r w:rsidR="533FD05A">
        <w:t xml:space="preserve">shares </w:t>
      </w:r>
      <w:r w:rsidR="0C91B8D8">
        <w:t>a similar</w:t>
      </w:r>
      <w:r w:rsidR="533FD05A">
        <w:t xml:space="preserve"> goal, hoping to achieve this feat by 2035 (REF 34). </w:t>
      </w:r>
      <w:r w:rsidR="0C91B8D8">
        <w:t>Currently, both</w:t>
      </w:r>
      <w:r w:rsidR="533FD05A">
        <w:t xml:space="preserve"> </w:t>
      </w:r>
      <w:r w:rsidR="0C91B8D8">
        <w:t>Airbus</w:t>
      </w:r>
      <w:r w:rsidR="533FD05A">
        <w:t xml:space="preserve"> and </w:t>
      </w:r>
      <w:r w:rsidR="0C91B8D8">
        <w:t>Boeing produce</w:t>
      </w:r>
      <w:r w:rsidR="533FD05A">
        <w:t xml:space="preserve"> aircraft</w:t>
      </w:r>
      <w:r w:rsidR="0C91B8D8">
        <w:t xml:space="preserve"> that</w:t>
      </w:r>
      <w:r w:rsidR="533FD05A">
        <w:t xml:space="preserve"> can run on fuel with 50</w:t>
      </w:r>
      <w:r w:rsidR="0C91B8D8">
        <w:t>/50 mix of</w:t>
      </w:r>
      <w:r w:rsidR="533FD05A">
        <w:t xml:space="preserve"> biofuel </w:t>
      </w:r>
      <w:r w:rsidR="0C91B8D8">
        <w:t xml:space="preserve">and </w:t>
      </w:r>
      <w:r w:rsidR="1243E0F4">
        <w:t>conventional</w:t>
      </w:r>
      <w:r w:rsidR="0C91B8D8">
        <w:t xml:space="preserve"> jet fuel</w:t>
      </w:r>
      <w:r w:rsidR="533FD05A">
        <w:t xml:space="preserve"> (REF 33, 34). </w:t>
      </w:r>
      <w:r w:rsidR="0C91B8D8">
        <w:t xml:space="preserve">Operationally, Airbus </w:t>
      </w:r>
      <w:r w:rsidR="533FD05A">
        <w:t xml:space="preserve">has a goal to be carbon neutral by 2050 (REF 34). In late 2021, </w:t>
      </w:r>
      <w:commentRangeStart w:id="52"/>
      <w:commentRangeStart w:id="53"/>
      <w:r w:rsidR="533FD05A">
        <w:t xml:space="preserve">United Airlines began its use of biofuel (at the 50% allowed maximum on a test flight, to measure feasibility for future flights </w:t>
      </w:r>
      <w:commentRangeEnd w:id="52"/>
      <w:r>
        <w:rPr>
          <w:rStyle w:val="CommentReference"/>
        </w:rPr>
        <w:commentReference w:id="52"/>
      </w:r>
      <w:commentRangeEnd w:id="53"/>
      <w:r>
        <w:rPr>
          <w:rStyle w:val="CommentReference"/>
        </w:rPr>
        <w:commentReference w:id="53"/>
      </w:r>
      <w:r w:rsidR="533FD05A">
        <w:t>(REF 35). This proof-of-concept flight demonstrated to shareholders that there was capability on existing airframes to utilize alternative fuel. Additionally, United Airlines purchased 1.5 billion gallons of SAF</w:t>
      </w:r>
      <w:r w:rsidR="0C91B8D8">
        <w:t>,</w:t>
      </w:r>
      <w:r w:rsidR="533FD05A">
        <w:t xml:space="preserve"> which can fly up to 57 million passengers. They have also already invested $30 million into Fulcrum </w:t>
      </w:r>
      <w:proofErr w:type="spellStart"/>
      <w:r w:rsidR="533FD05A">
        <w:t>BioEnergy</w:t>
      </w:r>
      <w:proofErr w:type="spellEnd"/>
      <w:r w:rsidR="533FD05A">
        <w:t>, a producer of SAF</w:t>
      </w:r>
      <w:r w:rsidR="0C91B8D8">
        <w:t xml:space="preserve"> to further the development of sustainable propulsion chemistry (REF 35). </w:t>
      </w:r>
    </w:p>
    <w:p w:rsidR="17F7CC10" w:rsidP="17F7CC10" w:rsidRDefault="17F7CC10" w14:paraId="16ED8396" w14:textId="0A2FCCA9">
      <w:pPr>
        <w:ind w:firstLine="720"/>
      </w:pPr>
    </w:p>
    <w:p w:rsidR="17F7CC10" w:rsidP="17F7CC10" w:rsidRDefault="17F7CC10" w14:paraId="71AD5F34" w14:textId="0F9BFEFC">
      <w:pPr>
        <w:ind w:firstLine="0"/>
        <w:rPr>
          <w:b/>
          <w:bCs/>
        </w:rPr>
      </w:pPr>
      <w:r w:rsidRPr="17F7CC10">
        <w:rPr>
          <w:b/>
          <w:bCs/>
        </w:rPr>
        <w:t>Appendix A</w:t>
      </w:r>
    </w:p>
    <w:p w:rsidR="17F7CC10" w:rsidP="17F7CC10" w:rsidRDefault="17F7CC10" w14:paraId="42E0CB51" w14:textId="548F1264">
      <w:pPr>
        <w:ind w:firstLine="0"/>
        <w:rPr>
          <w:b/>
          <w:bCs/>
        </w:rPr>
      </w:pPr>
      <w:r w:rsidRPr="17F7CC10">
        <w:rPr>
          <w:b/>
          <w:bCs/>
        </w:rPr>
        <w:t>Appendix B</w:t>
      </w:r>
    </w:p>
    <w:p w:rsidR="17F7CC10" w:rsidP="17F7CC10" w:rsidRDefault="17F7CC10" w14:paraId="2B61176B" w14:textId="5CAC2862">
      <w:pPr>
        <w:ind w:firstLine="0"/>
        <w:rPr>
          <w:b/>
          <w:bCs/>
        </w:rPr>
      </w:pPr>
      <w:r w:rsidRPr="17F7CC10">
        <w:rPr>
          <w:b/>
          <w:bCs/>
        </w:rPr>
        <w:t>Appendix C: Description of Non-University Partners Research</w:t>
      </w:r>
    </w:p>
    <w:p w:rsidRPr="00893142" w:rsidR="00187862" w:rsidP="5056E914" w:rsidRDefault="17F7CC10" w14:paraId="009D437B" w14:textId="65738E65">
      <w:pPr>
        <w:spacing w:line="240" w:lineRule="auto"/>
        <w:ind w:firstLine="0"/>
        <w:rPr>
          <w:b w:val="1"/>
          <w:bCs w:val="1"/>
        </w:rPr>
      </w:pPr>
      <w:r w:rsidRPr="5056E914" w:rsidR="5E4BC606">
        <w:rPr>
          <w:b w:val="1"/>
          <w:bCs w:val="1"/>
          <w:sz w:val="28"/>
          <w:szCs w:val="28"/>
        </w:rPr>
        <w:t>Steve Betza</w:t>
      </w:r>
      <w:r w:rsidR="5E4BC606">
        <w:rPr/>
        <w:t xml:space="preserve"> is a former corporate director of the Future Enterprise Initiative at Lockheed Martin. He served as an adviser to the Department of Defense, National Security Agency, and Defense Science Board, helping with electronic, U.S. industrial base, and manufacturing innovation issues. </w:t>
      </w:r>
      <w:r w:rsidR="5907DB11">
        <w:rPr/>
        <w:t>Betza le</w:t>
      </w:r>
      <w:r w:rsidR="4D8E5E3A">
        <w:rPr/>
        <w:t>d</w:t>
      </w:r>
      <w:r w:rsidR="5907DB11">
        <w:rPr/>
        <w:t xml:space="preserve"> teams in developing advanced flight computers</w:t>
      </w:r>
      <w:r w:rsidR="4D8E5E3A">
        <w:rPr/>
        <w:t xml:space="preserve"> with IBM and</w:t>
      </w:r>
      <w:r w:rsidR="643CD3FA">
        <w:rPr/>
        <w:t xml:space="preserve"> </w:t>
      </w:r>
      <w:r w:rsidR="57FA0F09">
        <w:rPr/>
        <w:t>held several executive titles at Lockheed Martin</w:t>
      </w:r>
      <w:r w:rsidR="7D53F278">
        <w:rPr/>
        <w:t xml:space="preserve"> </w:t>
      </w:r>
      <w:r w:rsidR="6F9207F7">
        <w:rPr/>
        <w:t xml:space="preserve">as a </w:t>
      </w:r>
      <w:r w:rsidR="5A251D36">
        <w:rPr/>
        <w:t xml:space="preserve">key figure in </w:t>
      </w:r>
      <w:r w:rsidR="00865BC2">
        <w:rPr/>
        <w:t>billion-dollar</w:t>
      </w:r>
      <w:r w:rsidR="00865BC2">
        <w:rPr/>
        <w:t xml:space="preserve"> </w:t>
      </w:r>
      <w:r w:rsidR="18139D2B">
        <w:rPr/>
        <w:t xml:space="preserve">companies. </w:t>
      </w:r>
      <w:r w:rsidR="2BFC6E11">
        <w:rPr/>
        <w:t>He is also presently a Professor of Practice in Engineering Leadership at The Pennsylvania State University, making him a great candidate to interview for the purposes of that class project. Betza opened our eyes and broaden</w:t>
      </w:r>
      <w:r w:rsidR="5056E914">
        <w:rPr/>
        <w:t xml:space="preserve">ed our horizons for our research and prototyping process. Our team learned most planes used today still have design frames from the '50-'60s, only really being updated internally. This means the option for swapping </w:t>
      </w:r>
      <w:r w:rsidR="5056E914">
        <w:rPr/>
        <w:t>aircraft</w:t>
      </w:r>
      <w:r w:rsidR="5056E914">
        <w:rPr/>
        <w:t xml:space="preserve"> internals with alternate propulsion systems is extremely </w:t>
      </w:r>
      <w:r w:rsidR="5056E914">
        <w:rPr/>
        <w:t>viable</w:t>
      </w:r>
      <w:r w:rsidR="5056E914">
        <w:rPr/>
        <w:t xml:space="preserve">. From this, we concluded the transition from the planes we know and fly today to E-planes would be </w:t>
      </w:r>
      <w:r w:rsidR="5056E914">
        <w:rPr/>
        <w:t>relatively seamless</w:t>
      </w:r>
      <w:r w:rsidR="5056E914">
        <w:rPr/>
        <w:t xml:space="preserve"> in-plane structure and flight behavior aspects. Our meeting with Betza withheld countless strides of improvement in our research and design process, but </w:t>
      </w:r>
      <w:r w:rsidR="5056E914">
        <w:rPr/>
        <w:t>perhaps the</w:t>
      </w:r>
      <w:r w:rsidR="5056E914">
        <w:rPr/>
        <w:t xml:space="preserve"> most important takeaway was that the process of alternating aviation infrastructure into electric-based will be a long and difficult path; but nevertheless, completely </w:t>
      </w:r>
      <w:r w:rsidR="5056E914">
        <w:rPr/>
        <w:t>attainable</w:t>
      </w:r>
      <w:r w:rsidR="5056E914">
        <w:rPr/>
        <w:t xml:space="preserve"> and maybe even natural.</w:t>
      </w:r>
    </w:p>
    <w:p w:rsidR="5056E914" w:rsidP="5056E914" w:rsidRDefault="5056E914" w14:paraId="24846E06" w14:textId="6065FCC9">
      <w:pPr>
        <w:spacing w:line="240" w:lineRule="auto"/>
        <w:ind w:firstLine="0"/>
        <w:rPr>
          <w:b w:val="1"/>
          <w:bCs w:val="1"/>
          <w:sz w:val="28"/>
          <w:szCs w:val="28"/>
        </w:rPr>
      </w:pPr>
    </w:p>
    <w:p w:rsidR="17F7CC10" w:rsidP="70FFDF7B" w:rsidRDefault="3BD3CEFA" w14:paraId="3F16E321" w14:textId="02106435">
      <w:pPr>
        <w:spacing w:line="240" w:lineRule="auto"/>
        <w:ind w:firstLine="0"/>
      </w:pPr>
      <w:r w:rsidRPr="5AF62191">
        <w:rPr>
          <w:b/>
          <w:sz w:val="28"/>
          <w:szCs w:val="28"/>
        </w:rPr>
        <w:t xml:space="preserve">Bill </w:t>
      </w:r>
      <w:proofErr w:type="spellStart"/>
      <w:r w:rsidRPr="5AF62191">
        <w:rPr>
          <w:b/>
          <w:sz w:val="28"/>
          <w:szCs w:val="28"/>
        </w:rPr>
        <w:t>Grauer</w:t>
      </w:r>
      <w:proofErr w:type="spellEnd"/>
      <w:r w:rsidRPr="3BD3CEFA">
        <w:rPr>
          <w:b/>
          <w:bCs/>
        </w:rPr>
        <w:t xml:space="preserve"> </w:t>
      </w:r>
      <w:r w:rsidRPr="3BD3CEFA">
        <w:t xml:space="preserve">is a former test engineer for Boeing’s wind tunnel, vibration, and propulsion research facilities. He currently consults for Boeing’s Philadelphia site and has over 40 years of experience in the aircraft manufacturing industry. Mr. </w:t>
      </w:r>
      <w:proofErr w:type="spellStart"/>
      <w:r w:rsidRPr="3BD3CEFA">
        <w:t>Grauer</w:t>
      </w:r>
      <w:proofErr w:type="spellEnd"/>
      <w:r w:rsidRPr="3BD3CEFA">
        <w:t xml:space="preserve"> provided technical insight into aircraft hybridization, biofuels' viability as propulsion energy, and the technical hurdles associated with an electric propulsion system. </w:t>
      </w:r>
      <w:proofErr w:type="gramStart"/>
      <w:r w:rsidRPr="3BD3CEFA">
        <w:t>Being a propulsion test engineer, there</w:t>
      </w:r>
      <w:proofErr w:type="gramEnd"/>
      <w:r w:rsidRPr="3BD3CEFA">
        <w:t xml:space="preserve"> was visibility provided into the usage of biofuels in existing or modified engine architecture. </w:t>
      </w:r>
      <w:r w:rsidR="462A14BC">
        <w:t>Additionally, a brie</w:t>
      </w:r>
      <w:r w:rsidRPr="5622B06E" w:rsidR="5622B06E">
        <w:t xml:space="preserve">f touch on the usage of rotary-winged aircraft for UAM shows that enormous technical hurdles remain in this sector. Mr. </w:t>
      </w:r>
      <w:proofErr w:type="spellStart"/>
      <w:r w:rsidRPr="5622B06E" w:rsidR="5622B06E">
        <w:t>Grauer’s</w:t>
      </w:r>
      <w:proofErr w:type="spellEnd"/>
      <w:r w:rsidRPr="3BD3CEFA">
        <w:t xml:space="preserve"> involvement in the industry over a broad </w:t>
      </w:r>
      <w:proofErr w:type="gramStart"/>
      <w:r w:rsidRPr="3BD3CEFA">
        <w:t>time period</w:t>
      </w:r>
      <w:proofErr w:type="gramEnd"/>
      <w:r w:rsidRPr="3BD3CEFA">
        <w:t xml:space="preserve"> shows there is limited viability in the use of biofuels in existing or new airframes, and that electrically based propulsion is likely to be more well-received by -the airline industry, airport operators, and governmental bodies. </w:t>
      </w:r>
    </w:p>
    <w:p w:rsidR="17F7CC10" w:rsidP="17F7CC10" w:rsidRDefault="17F7CC10" w14:paraId="744B55D5" w14:textId="450ED58B">
      <w:pPr>
        <w:ind w:firstLine="0"/>
      </w:pPr>
    </w:p>
    <w:p w:rsidR="17F7CC10" w:rsidP="17F7CC10" w:rsidRDefault="17F7CC10" w14:paraId="30C8F494" w14:textId="3ADBFC4B">
      <w:pPr>
        <w:ind w:firstLine="0"/>
        <w:rPr>
          <w:b/>
          <w:bCs/>
        </w:rPr>
      </w:pPr>
      <w:r w:rsidRPr="17F7CC10">
        <w:rPr>
          <w:b/>
          <w:bCs/>
        </w:rPr>
        <w:t xml:space="preserve">Appendix D </w:t>
      </w:r>
    </w:p>
    <w:p w:rsidR="103E1440" w:rsidRDefault="103E1440" w14:paraId="6CB3D6E7" w14:textId="4857DDD2">
      <w:pPr>
        <w:ind w:firstLine="720"/>
        <w:rPr>
          <w:del w:author="Weed, Jaden Ryan" w:date="2022-06-20T22:15:00Z" w:id="54"/>
          <w:b/>
          <w:bCs/>
        </w:rPr>
      </w:pPr>
    </w:p>
    <w:p w:rsidRPr="00FD3C9A" w:rsidR="001136F1" w:rsidP="17F7CC10" w:rsidRDefault="001136F1" w14:paraId="5E86251E" w14:textId="67CFD894">
      <w:pPr>
        <w:spacing w:line="259" w:lineRule="auto"/>
        <w:ind w:left="720" w:firstLine="0"/>
        <w:jc w:val="center"/>
        <w:rPr>
          <w:rFonts w:eastAsiaTheme="minorEastAsia"/>
          <w:b/>
          <w:color w:val="000000" w:themeColor="text1"/>
          <w:sz w:val="28"/>
          <w:szCs w:val="28"/>
        </w:rPr>
      </w:pPr>
      <w:r w:rsidRPr="17F7CC10">
        <w:rPr>
          <w:rFonts w:eastAsiaTheme="minorEastAsia"/>
          <w:color w:val="000000" w:themeColor="text1"/>
        </w:rPr>
        <w:br w:type="page"/>
      </w:r>
    </w:p>
    <w:bookmarkStart w:name="_Toc148138810" w:displacedByCustomXml="next" w:id="55"/>
    <w:sdt>
      <w:sdtPr>
        <w:rPr>
          <w:b w:val="0"/>
          <w:bCs w:val="0"/>
          <w:color w:val="2B579A"/>
          <w:sz w:val="24"/>
          <w:szCs w:val="24"/>
          <w:shd w:val="clear" w:color="auto" w:fill="E6E6E6"/>
        </w:rPr>
        <w:id w:val="410965995"/>
        <w:docPartObj>
          <w:docPartGallery w:val="Bibliographies"/>
          <w:docPartUnique/>
        </w:docPartObj>
      </w:sdtPr>
      <w:sdtEndPr>
        <w:rPr>
          <w:color w:val="2D3B45"/>
          <w:shd w:val="clear" w:color="auto" w:fill="auto"/>
        </w:rPr>
      </w:sdtEndPr>
      <w:sdtContent>
        <w:p w:rsidR="001136F1" w:rsidP="00E448FB" w:rsidRDefault="00E448FB" w14:paraId="25151EA9" w14:textId="3B240DF7">
          <w:pPr>
            <w:pStyle w:val="Heading1"/>
            <w:numPr>
              <w:ilvl w:val="0"/>
              <w:numId w:val="0"/>
            </w:numPr>
            <w:ind w:left="360"/>
          </w:pPr>
          <w:r>
            <w:t>References</w:t>
          </w:r>
          <w:bookmarkEnd w:id="55"/>
        </w:p>
        <w:sdt>
          <w:sdtPr>
            <w:rPr>
              <w:color w:val="2B579A"/>
              <w:shd w:val="clear" w:color="auto" w:fill="E6E6E6"/>
            </w:rPr>
            <w:id w:val="111145805"/>
            <w:bibliography/>
          </w:sdtPr>
          <w:sdtEndPr>
            <w:rPr>
              <w:color w:val="2D3B45"/>
              <w:shd w:val="clear" w:color="auto" w:fill="auto"/>
            </w:rPr>
          </w:sdtEndPr>
          <w:sdtContent>
            <w:p w:rsidR="00F70F24" w:rsidP="00F70F24" w:rsidRDefault="001136F1" w14:paraId="0FC93780" w14:textId="77777777">
              <w:pPr>
                <w:pStyle w:val="Bibliography"/>
                <w:ind w:left="720" w:hanging="720"/>
                <w:rPr>
                  <w:noProof/>
                </w:rPr>
              </w:pPr>
              <w:r>
                <w:rPr>
                  <w:color w:val="2B579A"/>
                  <w:shd w:val="clear" w:color="auto" w:fill="E6E6E6"/>
                </w:rPr>
                <w:fldChar w:fldCharType="begin"/>
              </w:r>
              <w:r>
                <w:instrText xml:space="preserve"> BIBLIOGRAPHY </w:instrText>
              </w:r>
              <w:r>
                <w:rPr>
                  <w:color w:val="2B579A"/>
                  <w:shd w:val="clear" w:color="auto" w:fill="E6E6E6"/>
                </w:rPr>
                <w:fldChar w:fldCharType="separate"/>
              </w:r>
              <w:r w:rsidR="00F70F24">
                <w:rPr>
                  <w:noProof/>
                </w:rPr>
                <w:t xml:space="preserve">Airport Technology. (2021, October 21). </w:t>
              </w:r>
              <w:r w:rsidR="00F70F24">
                <w:rPr>
                  <w:i/>
                  <w:iCs/>
                  <w:noProof/>
                </w:rPr>
                <w:t>Swedavia unveils electric aircraft charging stations at Visby Airport</w:t>
              </w:r>
              <w:r w:rsidR="00F70F24">
                <w:rPr>
                  <w:noProof/>
                </w:rPr>
                <w:t>. Retrieved from Airport Technology: https://www.airport-technology.com/news/swedavia-electric-aircraft-charging-stations/</w:t>
              </w:r>
            </w:p>
            <w:p w:rsidR="00F70F24" w:rsidP="00F70F24" w:rsidRDefault="00F70F24" w14:paraId="3562DC61" w14:textId="77777777">
              <w:pPr>
                <w:pStyle w:val="Bibliography"/>
                <w:ind w:left="720" w:hanging="720"/>
                <w:rPr>
                  <w:noProof/>
                </w:rPr>
              </w:pPr>
              <w:r>
                <w:rPr>
                  <w:noProof/>
                </w:rPr>
                <w:t xml:space="preserve">Arrowsmith, S., Lee, D. S., Owen, B., Faber, J., van Wijngaarden, L., Boucher, O., . . . Stro. (2022, November 23). </w:t>
              </w:r>
              <w:r>
                <w:rPr>
                  <w:i/>
                  <w:iCs/>
                  <w:noProof/>
                </w:rPr>
                <w:t>Updated analysis of the non-CO2 climate impacts of aviation and potential policy measures pursuant to EU Emissions Trading System Directive Article 30(4).</w:t>
              </w:r>
              <w:r>
                <w:rPr>
                  <w:noProof/>
                </w:rPr>
                <w:t xml:space="preserve"> Retrieved from European Commission: https://eur-lex.europa.eu/resource.html?uri=cellar:7bc666c9-2d9c-11eb-b27b-01aa75ed71a1.0001.02/DOC_1&amp;format=PDF</w:t>
              </w:r>
            </w:p>
            <w:p w:rsidR="00F70F24" w:rsidP="00F70F24" w:rsidRDefault="00F70F24" w14:paraId="2CAD3587" w14:textId="77777777">
              <w:pPr>
                <w:pStyle w:val="Bibliography"/>
                <w:ind w:left="720" w:hanging="720"/>
                <w:rPr>
                  <w:noProof/>
                </w:rPr>
              </w:pPr>
              <w:r>
                <w:rPr>
                  <w:noProof/>
                </w:rPr>
                <w:t xml:space="preserve">Boerner, L. K. (2021, September 3). </w:t>
              </w:r>
              <w:r>
                <w:rPr>
                  <w:i/>
                  <w:iCs/>
                  <w:noProof/>
                </w:rPr>
                <w:t>Airlines want to make flight more sustainable. How will they do it?</w:t>
              </w:r>
              <w:r>
                <w:rPr>
                  <w:noProof/>
                </w:rPr>
                <w:t xml:space="preserve"> Retrieved from Chemical and Engineering News: https://cen.acs.org/environment/sustainability/Airlines-want-make-flight-sustainable/99/i32</w:t>
              </w:r>
            </w:p>
            <w:p w:rsidR="00F70F24" w:rsidP="00F70F24" w:rsidRDefault="00F70F24" w14:paraId="0BEB500B" w14:textId="77777777">
              <w:pPr>
                <w:pStyle w:val="Bibliography"/>
                <w:ind w:left="720" w:hanging="720"/>
                <w:rPr>
                  <w:noProof/>
                </w:rPr>
              </w:pPr>
              <w:r>
                <w:rPr>
                  <w:noProof/>
                </w:rPr>
                <w:t xml:space="preserve">Brinkmann, P. (2022, March 11). </w:t>
              </w:r>
              <w:r>
                <w:rPr>
                  <w:i/>
                  <w:iCs/>
                  <w:noProof/>
                </w:rPr>
                <w:t>Interest in electric aircraft grows as NASA nears test of X-57 Maxwell</w:t>
              </w:r>
              <w:r>
                <w:rPr>
                  <w:noProof/>
                </w:rPr>
                <w:t>. Retrieved from United Press International: https://www.upi.com/Science_News/2022/03/11/NASA-electric-plane-X57-evtol-aam/1651646856124/</w:t>
              </w:r>
            </w:p>
            <w:p w:rsidR="00F70F24" w:rsidP="00F70F24" w:rsidRDefault="00F70F24" w14:paraId="5D6A5ADC" w14:textId="77777777">
              <w:pPr>
                <w:pStyle w:val="Bibliography"/>
                <w:ind w:left="720" w:hanging="720"/>
                <w:rPr>
                  <w:noProof/>
                </w:rPr>
              </w:pPr>
              <w:r>
                <w:rPr>
                  <w:noProof/>
                </w:rPr>
                <w:t xml:space="preserve">Eaton Corporation PLC. (2022). </w:t>
              </w:r>
              <w:r>
                <w:rPr>
                  <w:i/>
                  <w:iCs/>
                  <w:noProof/>
                </w:rPr>
                <w:t>Skycharge EV Charging Overview</w:t>
              </w:r>
              <w:r>
                <w:rPr>
                  <w:noProof/>
                </w:rPr>
                <w:t>. Retrieved from Eaton: https://www.eaton.com/ch/en-gb/catalog/emobility/skycharge.html</w:t>
              </w:r>
            </w:p>
            <w:p w:rsidR="00F70F24" w:rsidP="00F70F24" w:rsidRDefault="00F70F24" w14:paraId="542C91D9" w14:textId="77777777">
              <w:pPr>
                <w:pStyle w:val="Bibliography"/>
                <w:ind w:left="720" w:hanging="720"/>
                <w:rPr>
                  <w:noProof/>
                </w:rPr>
              </w:pPr>
              <w:r>
                <w:rPr>
                  <w:noProof/>
                </w:rPr>
                <w:t xml:space="preserve">Fialka, J. (2022, May 4). </w:t>
              </w:r>
              <w:r>
                <w:rPr>
                  <w:i/>
                  <w:iCs/>
                  <w:noProof/>
                </w:rPr>
                <w:t>Electric Planes Take Off</w:t>
              </w:r>
              <w:r>
                <w:rPr>
                  <w:noProof/>
                </w:rPr>
                <w:t>. Retrieved from Scientific American: https://www.scientificamerican.com/article/electric-planes-take-off/</w:t>
              </w:r>
            </w:p>
            <w:p w:rsidR="00F70F24" w:rsidP="00F70F24" w:rsidRDefault="00F70F24" w14:paraId="4CE40933" w14:textId="77777777">
              <w:pPr>
                <w:pStyle w:val="Bibliography"/>
                <w:ind w:left="720" w:hanging="720"/>
                <w:rPr>
                  <w:noProof/>
                </w:rPr>
              </w:pPr>
              <w:r>
                <w:rPr>
                  <w:i/>
                  <w:iCs/>
                  <w:noProof/>
                </w:rPr>
                <w:t>Jet Fuel Price Monitor</w:t>
              </w:r>
              <w:r>
                <w:rPr>
                  <w:noProof/>
                </w:rPr>
                <w:t>. (2022). Retrieved from IATA: https://www.iata.org/en/publications/economics/fuel-monitor/</w:t>
              </w:r>
            </w:p>
            <w:p w:rsidR="00F70F24" w:rsidP="00F70F24" w:rsidRDefault="00F70F24" w14:paraId="6341BB6C" w14:textId="77777777">
              <w:pPr>
                <w:pStyle w:val="Bibliography"/>
                <w:ind w:left="720" w:hanging="720"/>
                <w:rPr>
                  <w:noProof/>
                </w:rPr>
              </w:pPr>
              <w:r>
                <w:rPr>
                  <w:noProof/>
                </w:rPr>
                <w:t xml:space="preserve">Lees, E., &amp; Watson, C. (2021, June 21). </w:t>
              </w:r>
              <w:r>
                <w:rPr>
                  <w:i/>
                  <w:iCs/>
                  <w:noProof/>
                </w:rPr>
                <w:t>Putting the electric into electric aviation</w:t>
              </w:r>
              <w:r>
                <w:rPr>
                  <w:noProof/>
                </w:rPr>
                <w:t>. Retrieved from ICF: https://www.icf.com/insights/transportation/putting-electric-into-electric-aviation</w:t>
              </w:r>
            </w:p>
            <w:p w:rsidR="00F70F24" w:rsidP="00F70F24" w:rsidRDefault="00F70F24" w14:paraId="6BC00C87" w14:textId="77777777">
              <w:pPr>
                <w:pStyle w:val="Bibliography"/>
                <w:ind w:left="720" w:hanging="720"/>
                <w:rPr>
                  <w:noProof/>
                </w:rPr>
              </w:pPr>
              <w:r>
                <w:rPr>
                  <w:noProof/>
                </w:rPr>
                <w:t xml:space="preserve">Moriarty, K., &amp; Kvien, A. (2021, February). </w:t>
              </w:r>
              <w:r>
                <w:rPr>
                  <w:i/>
                  <w:iCs/>
                  <w:noProof/>
                </w:rPr>
                <w:t>U.S Aiport Inrastructure and Sustainable Aviation Fuel.</w:t>
              </w:r>
              <w:r>
                <w:rPr>
                  <w:noProof/>
                </w:rPr>
                <w:t xml:space="preserve"> Retrieved from Alternative Fuels Data Center: https://www.nrel.gov/docs/fy21osti/78368.pdf</w:t>
              </w:r>
            </w:p>
            <w:p w:rsidR="00F70F24" w:rsidP="00F70F24" w:rsidRDefault="00F70F24" w14:paraId="41AD7F45" w14:textId="77777777">
              <w:pPr>
                <w:pStyle w:val="Bibliography"/>
                <w:ind w:left="720" w:hanging="720"/>
                <w:rPr>
                  <w:noProof/>
                </w:rPr>
              </w:pPr>
              <w:r>
                <w:rPr>
                  <w:noProof/>
                </w:rPr>
                <w:t xml:space="preserve">National Research Council (US) Subcommittee on Jet-Propulsion Fuel 8. (2003). </w:t>
              </w:r>
              <w:r>
                <w:rPr>
                  <w:i/>
                  <w:iCs/>
                  <w:noProof/>
                </w:rPr>
                <w:t>Toxicologic Assessment of Jet-Propulsion Fuel 8.</w:t>
              </w:r>
              <w:r>
                <w:rPr>
                  <w:noProof/>
                </w:rPr>
                <w:t xml:space="preserve"> Retrieved from National Library of Medicine: https://www.ncbi.nlm.nih.gov/books/NBK207633/</w:t>
              </w:r>
            </w:p>
            <w:p w:rsidR="00F70F24" w:rsidP="00F70F24" w:rsidRDefault="00F70F24" w14:paraId="37F84705" w14:textId="77777777">
              <w:pPr>
                <w:pStyle w:val="Bibliography"/>
                <w:ind w:left="720" w:hanging="720"/>
                <w:rPr>
                  <w:noProof/>
                </w:rPr>
              </w:pPr>
              <w:r>
                <w:rPr>
                  <w:noProof/>
                </w:rPr>
                <w:t xml:space="preserve">NFPA Technical Committee on Helicopter Facilities. (2021). </w:t>
              </w:r>
              <w:r>
                <w:rPr>
                  <w:i/>
                  <w:iCs/>
                  <w:noProof/>
                </w:rPr>
                <w:t>NFPA 418: Standards for Heliports.</w:t>
              </w:r>
              <w:r>
                <w:rPr>
                  <w:noProof/>
                </w:rPr>
                <w:t xml:space="preserve"> Retrieved from National Fire Protection Association: https://www.nfpa.org/codes-and-standards/all-codes-and-standards/list-of-codes-and-standards/detail?code=418</w:t>
              </w:r>
            </w:p>
            <w:p w:rsidR="00F70F24" w:rsidP="00F70F24" w:rsidRDefault="00F70F24" w14:paraId="4AC95332" w14:textId="77777777">
              <w:pPr>
                <w:pStyle w:val="Bibliography"/>
                <w:ind w:left="720" w:hanging="720"/>
                <w:rPr>
                  <w:noProof/>
                </w:rPr>
              </w:pPr>
              <w:r>
                <w:rPr>
                  <w:noProof/>
                </w:rPr>
                <w:t xml:space="preserve">NOAA. (2019). </w:t>
              </w:r>
              <w:r>
                <w:rPr>
                  <w:i/>
                  <w:iCs/>
                  <w:noProof/>
                </w:rPr>
                <w:t>Kerosene and Jet Fuel Spills.</w:t>
              </w:r>
              <w:r>
                <w:rPr>
                  <w:noProof/>
                </w:rPr>
                <w:t xml:space="preserve"> Retrieved from Office of Response and Restoration: https://response.restoration.noaa.gov/sites/default/files/Kerosene-Jet-Fuel.pdf</w:t>
              </w:r>
            </w:p>
            <w:p w:rsidR="00F70F24" w:rsidP="00F70F24" w:rsidRDefault="00F70F24" w14:paraId="288990D6" w14:textId="77777777">
              <w:pPr>
                <w:pStyle w:val="Bibliography"/>
                <w:ind w:left="720" w:hanging="720"/>
                <w:rPr>
                  <w:noProof/>
                </w:rPr>
              </w:pPr>
              <w:r>
                <w:rPr>
                  <w:noProof/>
                </w:rPr>
                <w:t xml:space="preserve">Sanicola, L. (2022, April 4). </w:t>
              </w:r>
              <w:r>
                <w:rPr>
                  <w:i/>
                  <w:iCs/>
                  <w:noProof/>
                </w:rPr>
                <w:t>U.S. East Coast jet fuel costs soar on shortage fears</w:t>
              </w:r>
              <w:r>
                <w:rPr>
                  <w:noProof/>
                </w:rPr>
                <w:t>. Retrieved from Reuters: https://www.reuters.com/business/aerospace-defense/us-east-coast-jet-fuel-costs-soar-shortage-fears-2022-04-04/</w:t>
              </w:r>
            </w:p>
            <w:p w:rsidR="00F70F24" w:rsidP="00F70F24" w:rsidRDefault="00F70F24" w14:paraId="40863C41" w14:textId="77777777">
              <w:pPr>
                <w:pStyle w:val="Bibliography"/>
                <w:ind w:left="720" w:hanging="720"/>
                <w:rPr>
                  <w:noProof/>
                </w:rPr>
              </w:pPr>
              <w:r>
                <w:rPr>
                  <w:noProof/>
                </w:rPr>
                <w:t xml:space="preserve">Shell PLC. (2022). </w:t>
              </w:r>
              <w:r>
                <w:rPr>
                  <w:i/>
                  <w:iCs/>
                  <w:noProof/>
                </w:rPr>
                <w:t>Civil Jet Fuel: Grades and Specifications</w:t>
              </w:r>
              <w:r>
                <w:rPr>
                  <w:noProof/>
                </w:rPr>
                <w:t>. Retrieved from Shell Global: https://www.shell.com/business-customers/aviation/aviation-fuel/civil-jet-fuel-grades.html</w:t>
              </w:r>
            </w:p>
            <w:p w:rsidR="00F70F24" w:rsidP="00F70F24" w:rsidRDefault="00F70F24" w14:paraId="78C273A2" w14:textId="77777777">
              <w:pPr>
                <w:pStyle w:val="Bibliography"/>
                <w:ind w:left="720" w:hanging="720"/>
                <w:rPr>
                  <w:noProof/>
                </w:rPr>
              </w:pPr>
              <w:r>
                <w:rPr>
                  <w:noProof/>
                </w:rPr>
                <w:t xml:space="preserve">The Government of Hong Kong. (2003). </w:t>
              </w:r>
              <w:r>
                <w:rPr>
                  <w:i/>
                  <w:iCs/>
                  <w:noProof/>
                </w:rPr>
                <w:t>Permanent Aviation Fuel Facility for Hong Kong International Aiport</w:t>
              </w:r>
              <w:r>
                <w:rPr>
                  <w:noProof/>
                </w:rPr>
                <w:t>. Retrieved from Environmental Impact Assessment Ordinance: https://www.epd.gov.hk/eia/register/report/eiareport/eia_1272006/EIA_Report/html/Sect11-FuelSpill-e.htm</w:t>
              </w:r>
            </w:p>
            <w:p w:rsidR="00F70F24" w:rsidP="00F70F24" w:rsidRDefault="00F70F24" w14:paraId="56DB0EE1" w14:textId="77777777">
              <w:pPr>
                <w:pStyle w:val="Bibliography"/>
                <w:ind w:left="720" w:hanging="720"/>
                <w:rPr>
                  <w:noProof/>
                </w:rPr>
              </w:pPr>
              <w:r>
                <w:rPr>
                  <w:noProof/>
                </w:rPr>
                <w:t xml:space="preserve">Web Team. (2022, April 5). </w:t>
              </w:r>
              <w:r>
                <w:rPr>
                  <w:i/>
                  <w:iCs/>
                  <w:noProof/>
                </w:rPr>
                <w:t>How airports and FBOs are starting to upgrade their electrical infrastructure</w:t>
              </w:r>
              <w:r>
                <w:rPr>
                  <w:noProof/>
                </w:rPr>
                <w:t>. Retrieved from Business Airport International: https://www.businessairportinternational.com/features/how-airports-and-fbos-are-starting-to-upgrade-their-electrical-infrastructure.html</w:t>
              </w:r>
            </w:p>
            <w:p w:rsidR="63121F2C" w:rsidP="00F70F24" w:rsidRDefault="001136F1" w14:paraId="2C959A2B" w14:textId="77FBD370">
              <w:pPr>
                <w:spacing w:line="240" w:lineRule="auto"/>
              </w:pPr>
              <w:r>
                <w:rPr>
                  <w:b/>
                  <w:bCs/>
                  <w:noProof/>
                  <w:color w:val="2B579A"/>
                  <w:shd w:val="clear" w:color="auto" w:fill="E6E6E6"/>
                </w:rPr>
                <w:fldChar w:fldCharType="end"/>
              </w:r>
            </w:p>
          </w:sdtContent>
        </w:sdt>
      </w:sdtContent>
    </w:sdt>
    <w:sectPr w:rsidR="63121F2C">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R" w:author="Stepko, Alexander R" w:date="2022-06-07T23:50:00Z" w:id="0">
    <w:p w:rsidR="16A65347" w:rsidRDefault="16A65347" w14:paraId="6AB8E8CC" w14:textId="266377EF">
      <w:pPr>
        <w:pStyle w:val="CommentText"/>
      </w:pPr>
      <w:r>
        <w:t>This is very crude, apologies on the formatting....</w:t>
      </w:r>
      <w:r>
        <w:rPr>
          <w:rStyle w:val="CommentReference"/>
        </w:rPr>
        <w:annotationRef/>
      </w:r>
      <w:r>
        <w:rPr>
          <w:rStyle w:val="CommentReference"/>
        </w:rPr>
        <w:annotationRef/>
      </w:r>
    </w:p>
  </w:comment>
  <w:comment w:initials="AS" w:author="Alexander Stepko" w:date="2022-06-07T23:04:00Z" w:id="1">
    <w:p w:rsidR="002029B0" w:rsidP="00CC78FD" w:rsidRDefault="002029B0" w14:paraId="7A61AF01" w14:textId="774EAD1B">
      <w:pPr>
        <w:pStyle w:val="CommentText"/>
      </w:pPr>
      <w:r>
        <w:rPr>
          <w:rStyle w:val="CommentReference"/>
        </w:rPr>
        <w:annotationRef/>
      </w:r>
      <w:r>
        <w:t>I’m putting all of the ID’d sources here in citation format so its easier for us to work on later. The web version does a crap job of sources, so</w:t>
      </w:r>
      <w:r w:rsidR="00C21ACA">
        <w:t xml:space="preserve"> use the ID’s and then I’ll go in and swap stuff over to make it look professional throughout this process. MS Word is pretty powerful if we use it right in this scenario!</w:t>
      </w:r>
    </w:p>
  </w:comment>
  <w:comment w:initials="SR" w:author="Stepko, Alexander R" w:date="2022-06-08T07:45:00Z" w:id="6">
    <w:p w:rsidR="16A65347" w:rsidRDefault="16A65347" w14:paraId="67983F58" w14:textId="13B36533">
      <w:pPr>
        <w:pStyle w:val="CommentText"/>
      </w:pPr>
      <w:r>
        <w:t>Note to everyone: use the REF ## ID's, not actual citations. I will replace them in the end with the right dynamic reference</w:t>
      </w:r>
      <w:r>
        <w:rPr>
          <w:rStyle w:val="CommentReference"/>
        </w:rPr>
        <w:annotationRef/>
      </w:r>
    </w:p>
  </w:comment>
  <w:comment w:initials="SR" w:author="Stepko, Alexander R" w:date="2022-06-07T23:55:00Z" w:id="7">
    <w:p w:rsidR="16A65347" w:rsidRDefault="16A65347" w14:paraId="5157DF35" w14:textId="77F96A23">
      <w:pPr>
        <w:pStyle w:val="CommentText"/>
      </w:pPr>
      <w:r>
        <w:t>I'm just trying to get this started, if it sucks delete it!</w:t>
      </w:r>
      <w:r>
        <w:rPr>
          <w:rStyle w:val="CommentReference"/>
        </w:rPr>
        <w:annotationRef/>
      </w:r>
      <w:r>
        <w:rPr>
          <w:rStyle w:val="CommentReference"/>
        </w:rPr>
        <w:annotationRef/>
      </w:r>
    </w:p>
  </w:comment>
  <w:comment w:initials="SR" w:author="Stepko, Alexander R" w:date="2022-06-07T23:56:00Z" w:id="8">
    <w:p w:rsidR="16A65347" w:rsidRDefault="16A65347" w14:paraId="19F70283" w14:textId="031B8EC4">
      <w:pPr>
        <w:pStyle w:val="CommentText"/>
      </w:pPr>
      <w:r>
        <w:rPr>
          <w:color w:val="2B579A"/>
          <w:shd w:val="clear" w:color="auto" w:fill="E6E6E6"/>
        </w:rPr>
        <w:fldChar w:fldCharType="begin"/>
      </w:r>
      <w:r>
        <w:instrText xml:space="preserve"> HYPERLINK "mailto:sat5652@psu.edu"</w:instrText>
      </w:r>
      <w:bookmarkStart w:name="_@_87A42C09F2514759B33AF9775A439513Z" w:id="9"/>
      <w:r>
        <w:rPr>
          <w:color w:val="2B579A"/>
          <w:shd w:val="clear" w:color="auto" w:fill="E6E6E6"/>
        </w:rPr>
      </w:r>
      <w:r>
        <w:rPr>
          <w:color w:val="2B579A"/>
          <w:shd w:val="clear" w:color="auto" w:fill="E6E6E6"/>
        </w:rPr>
        <w:fldChar w:fldCharType="separate"/>
      </w:r>
      <w:bookmarkEnd w:id="9"/>
      <w:r w:rsidRPr="16A65347">
        <w:rPr>
          <w:rStyle w:val="Mention"/>
          <w:noProof/>
        </w:rPr>
        <w:t>@Tipnis, Sana Amod</w:t>
      </w:r>
      <w:r>
        <w:rPr>
          <w:color w:val="2B579A"/>
          <w:shd w:val="clear" w:color="auto" w:fill="E6E6E6"/>
        </w:rPr>
        <w:fldChar w:fldCharType="end"/>
      </w:r>
      <w:r>
        <w:t xml:space="preserve"> no im trying to set up our problem statement</w:t>
      </w:r>
      <w:r>
        <w:rPr>
          <w:rStyle w:val="CommentReference"/>
        </w:rPr>
        <w:annotationRef/>
      </w:r>
      <w:r>
        <w:rPr>
          <w:rStyle w:val="CommentReference"/>
        </w:rPr>
        <w:annotationRef/>
      </w:r>
    </w:p>
  </w:comment>
  <w:comment w:initials="SR" w:author="Stepko, Alexander R" w:date="2022-06-07T23:54:00Z" w:id="10">
    <w:p w:rsidR="16A65347" w:rsidRDefault="16A65347" w14:paraId="64D18D5E" w14:textId="39C9A4E0">
      <w:pPr>
        <w:pStyle w:val="CommentText"/>
      </w:pPr>
      <w:r>
        <w:t>need to find a source for a number here if we wanna do it like this.</w:t>
      </w:r>
      <w:r>
        <w:rPr>
          <w:rStyle w:val="CommentReference"/>
        </w:rPr>
        <w:annotationRef/>
      </w:r>
    </w:p>
  </w:comment>
  <w:comment w:initials="TA" w:author="Tipnis, Sana Amod" w:date="2022-06-08T19:51:00Z" w:id="11">
    <w:p w:rsidR="299E4FCC" w:rsidRDefault="299E4FCC" w14:paraId="75120FE3" w14:textId="798F4E64">
      <w:pPr>
        <w:pStyle w:val="CommentText"/>
      </w:pPr>
      <w:r>
        <w:t>maybe more in draft b</w:t>
      </w:r>
      <w:r>
        <w:rPr>
          <w:rStyle w:val="CommentReference"/>
        </w:rPr>
        <w:annotationRef/>
      </w:r>
      <w:r>
        <w:rPr>
          <w:rStyle w:val="CommentReference"/>
        </w:rPr>
        <w:annotationRef/>
      </w:r>
    </w:p>
  </w:comment>
  <w:comment w:initials="SR" w:author="Stepko, Alexander R" w:date="2022-06-08T08:12:00Z" w:id="12">
    <w:p w:rsidR="16A65347" w:rsidRDefault="16A65347" w14:paraId="42202C27" w14:textId="5C43994A">
      <w:pPr>
        <w:pStyle w:val="CommentText"/>
      </w:pPr>
      <w:r>
        <w:rPr>
          <w:color w:val="2B579A"/>
          <w:shd w:val="clear" w:color="auto" w:fill="E6E6E6"/>
        </w:rPr>
        <w:fldChar w:fldCharType="begin"/>
      </w:r>
      <w:r>
        <w:instrText xml:space="preserve"> HYPERLINK "mailto:ars6529@psu.edu"</w:instrText>
      </w:r>
      <w:bookmarkStart w:name="_@_996BA539EAA74AA18742D7DB4489C774Z" w:id="13"/>
      <w:r>
        <w:rPr>
          <w:color w:val="2B579A"/>
          <w:shd w:val="clear" w:color="auto" w:fill="E6E6E6"/>
        </w:rPr>
      </w:r>
      <w:r>
        <w:rPr>
          <w:color w:val="2B579A"/>
          <w:shd w:val="clear" w:color="auto" w:fill="E6E6E6"/>
        </w:rPr>
        <w:fldChar w:fldCharType="separate"/>
      </w:r>
      <w:bookmarkEnd w:id="13"/>
      <w:r w:rsidRPr="16A65347">
        <w:rPr>
          <w:rStyle w:val="Mention"/>
          <w:noProof/>
        </w:rPr>
        <w:t>@Stepko, Alexander R</w:t>
      </w:r>
      <w:r>
        <w:rPr>
          <w:color w:val="2B579A"/>
          <w:shd w:val="clear" w:color="auto" w:fill="E6E6E6"/>
        </w:rPr>
        <w:fldChar w:fldCharType="end"/>
      </w:r>
      <w:r>
        <w:t xml:space="preserve"> reword this part lol its bad</w:t>
      </w:r>
      <w:r>
        <w:rPr>
          <w:rStyle w:val="CommentReference"/>
        </w:rPr>
        <w:annotationRef/>
      </w:r>
      <w:r>
        <w:rPr>
          <w:rStyle w:val="CommentReference"/>
        </w:rPr>
        <w:annotationRef/>
      </w:r>
    </w:p>
  </w:comment>
  <w:comment w:initials="SR" w:author="Stepko, Alexander R" w:date="2022-06-08T08:05:00Z" w:id="14">
    <w:p w:rsidR="16A65347" w:rsidRDefault="16A65347" w14:paraId="5AC58A88" w14:textId="46E944B8">
      <w:pPr>
        <w:pStyle w:val="CommentText"/>
      </w:pPr>
      <w:r>
        <w:t xml:space="preserve">this would be great to talk about in literature review about how there might be a 'soft-start' to using totally sustainable fuels. </w:t>
      </w:r>
      <w:r>
        <w:rPr>
          <w:rStyle w:val="CommentReference"/>
        </w:rPr>
        <w:annotationRef/>
      </w:r>
    </w:p>
  </w:comment>
  <w:comment w:initials="SR" w:author="Stepko, Alexander R" w:date="2022-06-08T08:09:00Z" w:id="15">
    <w:p w:rsidR="16A65347" w:rsidRDefault="16A65347" w14:paraId="5748B83B" w14:textId="6427AEBA">
      <w:pPr>
        <w:pStyle w:val="CommentText"/>
      </w:pPr>
      <w:r>
        <w:t>kinda an awkward wording here</w:t>
      </w:r>
      <w:r>
        <w:rPr>
          <w:rStyle w:val="CommentReference"/>
        </w:rPr>
        <w:annotationRef/>
      </w:r>
      <w:r>
        <w:rPr>
          <w:rStyle w:val="CommentReference"/>
        </w:rPr>
        <w:annotationRef/>
      </w:r>
    </w:p>
  </w:comment>
  <w:comment w:initials="SR" w:author="Stepko, Alexander R" w:date="2022-06-08T08:15:00Z" w:id="18">
    <w:p w:rsidR="16A65347" w:rsidRDefault="16A65347" w14:paraId="0E9E4765" w14:textId="33FE73D6">
      <w:pPr>
        <w:pStyle w:val="CommentText"/>
      </w:pPr>
      <w:r>
        <w:rPr>
          <w:color w:val="2B579A"/>
          <w:shd w:val="clear" w:color="auto" w:fill="E6E6E6"/>
        </w:rPr>
        <w:fldChar w:fldCharType="begin"/>
      </w:r>
      <w:r>
        <w:instrText xml:space="preserve"> HYPERLINK "mailto:bxm5554@psu.edu"</w:instrText>
      </w:r>
      <w:bookmarkStart w:name="_@_54A33D1CC8ED486AB7F389B74D0ADEBBZ" w:id="19"/>
      <w:r>
        <w:rPr>
          <w:color w:val="2B579A"/>
          <w:shd w:val="clear" w:color="auto" w:fill="E6E6E6"/>
        </w:rPr>
      </w:r>
      <w:r>
        <w:rPr>
          <w:color w:val="2B579A"/>
          <w:shd w:val="clear" w:color="auto" w:fill="E6E6E6"/>
        </w:rPr>
        <w:fldChar w:fldCharType="separate"/>
      </w:r>
      <w:bookmarkEnd w:id="19"/>
      <w:r w:rsidRPr="16A65347">
        <w:rPr>
          <w:rStyle w:val="Mention"/>
          <w:noProof/>
        </w:rPr>
        <w:t>@McLernan, Brendan</w:t>
      </w:r>
      <w:r>
        <w:rPr>
          <w:color w:val="2B579A"/>
          <w:shd w:val="clear" w:color="auto" w:fill="E6E6E6"/>
        </w:rPr>
        <w:fldChar w:fldCharType="end"/>
      </w:r>
      <w:r>
        <w:t xml:space="preserve"> Source for this?</w:t>
      </w:r>
      <w:r>
        <w:rPr>
          <w:rStyle w:val="CommentReference"/>
        </w:rPr>
        <w:annotationRef/>
      </w:r>
      <w:r>
        <w:rPr>
          <w:rStyle w:val="CommentReference"/>
        </w:rPr>
        <w:annotationRef/>
      </w:r>
    </w:p>
  </w:comment>
  <w:comment w:initials="SR" w:author="Stepko, Alexander R" w:date="2022-06-08T08:15:00Z" w:id="16">
    <w:p w:rsidR="16A65347" w:rsidRDefault="16A65347" w14:paraId="177AC203" w14:textId="73E81818">
      <w:pPr>
        <w:pStyle w:val="CommentText"/>
      </w:pPr>
      <w:r>
        <w:t>I know its a draft, but we need a transition between these two thoughts here.</w:t>
      </w:r>
      <w:r>
        <w:rPr>
          <w:rStyle w:val="CommentReference"/>
        </w:rPr>
        <w:annotationRef/>
      </w:r>
      <w:r>
        <w:rPr>
          <w:rStyle w:val="CommentReference"/>
        </w:rPr>
        <w:annotationRef/>
      </w:r>
    </w:p>
  </w:comment>
  <w:comment w:initials="SR" w:author="Stepko, Alexander R" w:date="2022-06-08T08:17:00Z" w:id="17">
    <w:p w:rsidR="16A65347" w:rsidRDefault="16A65347" w14:paraId="63DC30B4" w14:textId="14754B51">
      <w:pPr>
        <w:pStyle w:val="CommentText"/>
      </w:pPr>
      <w:r>
        <w:t>maybe add something about sustainability to transition out of this and into the next section?</w:t>
      </w:r>
      <w:r>
        <w:rPr>
          <w:rStyle w:val="CommentReference"/>
        </w:rPr>
        <w:annotationRef/>
      </w:r>
      <w:r>
        <w:rPr>
          <w:rStyle w:val="CommentReference"/>
        </w:rPr>
        <w:annotationRef/>
      </w:r>
    </w:p>
  </w:comment>
  <w:comment w:initials="SR" w:author="Stepko, Alexander R" w:date="2022-06-08T08:23:00Z" w:id="20">
    <w:p w:rsidR="16A65347" w:rsidRDefault="16A65347" w14:paraId="0E845625" w14:textId="3B2AF5DE">
      <w:pPr>
        <w:pStyle w:val="CommentText"/>
      </w:pPr>
      <w:r>
        <w:rPr>
          <w:color w:val="2B579A"/>
          <w:shd w:val="clear" w:color="auto" w:fill="E6E6E6"/>
        </w:rPr>
        <w:fldChar w:fldCharType="begin"/>
      </w:r>
      <w:r>
        <w:instrText xml:space="preserve"> HYPERLINK "mailto:bxm5554@psu.edu"</w:instrText>
      </w:r>
      <w:bookmarkStart w:name="_@_4A58B74B27A14FFFBE6EB56FF7B11E83Z" w:id="21"/>
      <w:r>
        <w:rPr>
          <w:color w:val="2B579A"/>
          <w:shd w:val="clear" w:color="auto" w:fill="E6E6E6"/>
        </w:rPr>
      </w:r>
      <w:r>
        <w:rPr>
          <w:color w:val="2B579A"/>
          <w:shd w:val="clear" w:color="auto" w:fill="E6E6E6"/>
        </w:rPr>
        <w:fldChar w:fldCharType="separate"/>
      </w:r>
      <w:bookmarkEnd w:id="21"/>
      <w:r w:rsidRPr="16A65347">
        <w:rPr>
          <w:rStyle w:val="Mention"/>
          <w:noProof/>
        </w:rPr>
        <w:t>@McLernan, Brendan</w:t>
      </w:r>
      <w:r>
        <w:rPr>
          <w:color w:val="2B579A"/>
          <w:shd w:val="clear" w:color="auto" w:fill="E6E6E6"/>
        </w:rPr>
        <w:fldChar w:fldCharType="end"/>
      </w:r>
      <w:r>
        <w:t xml:space="preserve"> this conclusion/hook needs some love, have at it!</w:t>
      </w:r>
      <w:r>
        <w:rPr>
          <w:rStyle w:val="CommentReference"/>
        </w:rPr>
        <w:annotationRef/>
      </w:r>
      <w:r>
        <w:rPr>
          <w:rStyle w:val="CommentReference"/>
        </w:rPr>
        <w:annotationRef/>
      </w:r>
    </w:p>
  </w:comment>
  <w:comment w:initials="SR" w:author="Stepko, Alexander R" w:date="2022-06-08T08:25:00Z" w:id="22">
    <w:p w:rsidR="16A65347" w:rsidRDefault="16A65347" w14:paraId="35795225" w14:textId="746524B7">
      <w:pPr>
        <w:pStyle w:val="CommentText"/>
      </w:pPr>
      <w:r>
        <w:rPr>
          <w:color w:val="2B579A"/>
          <w:shd w:val="clear" w:color="auto" w:fill="E6E6E6"/>
        </w:rPr>
        <w:fldChar w:fldCharType="begin"/>
      </w:r>
      <w:r>
        <w:instrText xml:space="preserve"> HYPERLINK "mailto:jrw6156@psu.edu"</w:instrText>
      </w:r>
      <w:bookmarkStart w:name="_@_FA0AC43FBE2B40B082FA60BA14F08CB2Z" w:id="23"/>
      <w:r>
        <w:rPr>
          <w:color w:val="2B579A"/>
          <w:shd w:val="clear" w:color="auto" w:fill="E6E6E6"/>
        </w:rPr>
      </w:r>
      <w:r>
        <w:rPr>
          <w:color w:val="2B579A"/>
          <w:shd w:val="clear" w:color="auto" w:fill="E6E6E6"/>
        </w:rPr>
        <w:fldChar w:fldCharType="separate"/>
      </w:r>
      <w:bookmarkEnd w:id="23"/>
      <w:r w:rsidRPr="16A65347">
        <w:rPr>
          <w:rStyle w:val="Mention"/>
          <w:noProof/>
        </w:rPr>
        <w:t>@Weed, Jaden Ryan</w:t>
      </w:r>
      <w:r>
        <w:rPr>
          <w:color w:val="2B579A"/>
          <w:shd w:val="clear" w:color="auto" w:fill="E6E6E6"/>
        </w:rPr>
        <w:fldChar w:fldCharType="end"/>
      </w:r>
      <w:r>
        <w:t xml:space="preserve"> Source for this?</w:t>
      </w:r>
      <w:r>
        <w:rPr>
          <w:rStyle w:val="CommentReference"/>
        </w:rPr>
        <w:annotationRef/>
      </w:r>
      <w:r>
        <w:rPr>
          <w:rStyle w:val="CommentReference"/>
        </w:rPr>
        <w:annotationRef/>
      </w:r>
    </w:p>
  </w:comment>
  <w:comment w:initials="SR" w:author="Stepko, Alexander R" w:date="2022-06-08T08:28:00Z" w:id="24">
    <w:p w:rsidR="16A65347" w:rsidRDefault="16A65347" w14:paraId="4DAAACD0" w14:textId="0FBF5977">
      <w:pPr>
        <w:pStyle w:val="CommentText"/>
      </w:pPr>
      <w:r>
        <w:rPr>
          <w:color w:val="2B579A"/>
          <w:shd w:val="clear" w:color="auto" w:fill="E6E6E6"/>
        </w:rPr>
        <w:fldChar w:fldCharType="begin"/>
      </w:r>
      <w:r>
        <w:instrText xml:space="preserve"> HYPERLINK "mailto:jrw6156@psu.edu"</w:instrText>
      </w:r>
      <w:bookmarkStart w:name="_@_3CF73D072D0A4D5D99D0D971058B9FC1Z" w:id="25"/>
      <w:r>
        <w:rPr>
          <w:color w:val="2B579A"/>
          <w:shd w:val="clear" w:color="auto" w:fill="E6E6E6"/>
        </w:rPr>
      </w:r>
      <w:r>
        <w:rPr>
          <w:color w:val="2B579A"/>
          <w:shd w:val="clear" w:color="auto" w:fill="E6E6E6"/>
        </w:rPr>
        <w:fldChar w:fldCharType="separate"/>
      </w:r>
      <w:bookmarkEnd w:id="25"/>
      <w:r w:rsidRPr="16A65347">
        <w:rPr>
          <w:rStyle w:val="Mention"/>
          <w:noProof/>
        </w:rPr>
        <w:t>@Weed, Jaden Ryan</w:t>
      </w:r>
      <w:r>
        <w:rPr>
          <w:color w:val="2B579A"/>
          <w:shd w:val="clear" w:color="auto" w:fill="E6E6E6"/>
        </w:rPr>
        <w:fldChar w:fldCharType="end"/>
      </w:r>
      <w:r>
        <w:t xml:space="preserve"> Source for this?</w:t>
      </w:r>
      <w:r>
        <w:rPr>
          <w:rStyle w:val="CommentReference"/>
        </w:rPr>
        <w:annotationRef/>
      </w:r>
      <w:r>
        <w:rPr>
          <w:rStyle w:val="CommentReference"/>
        </w:rPr>
        <w:annotationRef/>
      </w:r>
    </w:p>
  </w:comment>
  <w:comment w:initials="SR" w:author="Stepko, Alexander R" w:date="2022-06-08T08:30:00Z" w:id="26">
    <w:p w:rsidR="16A65347" w:rsidRDefault="16A65347" w14:paraId="49E1B957" w14:textId="072EB593">
      <w:pPr>
        <w:pStyle w:val="CommentText"/>
      </w:pPr>
      <w:r>
        <w:rPr>
          <w:color w:val="2B579A"/>
          <w:shd w:val="clear" w:color="auto" w:fill="E6E6E6"/>
        </w:rPr>
        <w:fldChar w:fldCharType="begin"/>
      </w:r>
      <w:r>
        <w:instrText xml:space="preserve"> HYPERLINK "mailto:jrw6156@psu.edu"</w:instrText>
      </w:r>
      <w:bookmarkStart w:name="_@_041116BDDA2645349558C6BC7F547A7CZ" w:id="27"/>
      <w:r>
        <w:rPr>
          <w:color w:val="2B579A"/>
          <w:shd w:val="clear" w:color="auto" w:fill="E6E6E6"/>
        </w:rPr>
      </w:r>
      <w:r>
        <w:rPr>
          <w:color w:val="2B579A"/>
          <w:shd w:val="clear" w:color="auto" w:fill="E6E6E6"/>
        </w:rPr>
        <w:fldChar w:fldCharType="separate"/>
      </w:r>
      <w:bookmarkEnd w:id="27"/>
      <w:r w:rsidRPr="16A65347">
        <w:rPr>
          <w:rStyle w:val="Mention"/>
          <w:noProof/>
        </w:rPr>
        <w:t>@Weed, Jaden Ryan</w:t>
      </w:r>
      <w:r>
        <w:rPr>
          <w:color w:val="2B579A"/>
          <w:shd w:val="clear" w:color="auto" w:fill="E6E6E6"/>
        </w:rPr>
        <w:fldChar w:fldCharType="end"/>
      </w:r>
      <w:r>
        <w:t xml:space="preserve"> Why is this more difficult?</w:t>
      </w:r>
      <w:r>
        <w:rPr>
          <w:rStyle w:val="CommentReference"/>
        </w:rPr>
        <w:annotationRef/>
      </w:r>
      <w:r>
        <w:rPr>
          <w:rStyle w:val="CommentReference"/>
        </w:rPr>
        <w:annotationRef/>
      </w:r>
    </w:p>
  </w:comment>
  <w:comment w:initials="SR" w:author="Stepko, Alexander R" w:date="2022-06-08T08:32:00Z" w:id="28">
    <w:p w:rsidR="16A65347" w:rsidRDefault="16A65347" w14:paraId="08068C50" w14:textId="52A1C90D">
      <w:pPr>
        <w:pStyle w:val="CommentText"/>
      </w:pPr>
      <w:r>
        <w:rPr>
          <w:color w:val="2B579A"/>
          <w:shd w:val="clear" w:color="auto" w:fill="E6E6E6"/>
        </w:rPr>
        <w:fldChar w:fldCharType="begin"/>
      </w:r>
      <w:r>
        <w:instrText xml:space="preserve"> HYPERLINK "mailto:ars6529@psu.edu"</w:instrText>
      </w:r>
      <w:bookmarkStart w:name="_@_9B2671E5BF004A629A912CBCB7630B5CZ" w:id="29"/>
      <w:r>
        <w:rPr>
          <w:color w:val="2B579A"/>
          <w:shd w:val="clear" w:color="auto" w:fill="E6E6E6"/>
        </w:rPr>
      </w:r>
      <w:r>
        <w:rPr>
          <w:color w:val="2B579A"/>
          <w:shd w:val="clear" w:color="auto" w:fill="E6E6E6"/>
        </w:rPr>
        <w:fldChar w:fldCharType="separate"/>
      </w:r>
      <w:bookmarkEnd w:id="29"/>
      <w:r w:rsidRPr="16A65347">
        <w:rPr>
          <w:rStyle w:val="Mention"/>
          <w:noProof/>
        </w:rPr>
        <w:t>@Stepko, Alexander R</w:t>
      </w:r>
      <w:r>
        <w:rPr>
          <w:color w:val="2B579A"/>
          <w:shd w:val="clear" w:color="auto" w:fill="E6E6E6"/>
        </w:rPr>
        <w:fldChar w:fldCharType="end"/>
      </w:r>
      <w:r>
        <w:t xml:space="preserve"> Find something to explain this better...</w:t>
      </w:r>
      <w:r>
        <w:rPr>
          <w:rStyle w:val="CommentReference"/>
        </w:rPr>
        <w:annotationRef/>
      </w:r>
      <w:r>
        <w:rPr>
          <w:rStyle w:val="CommentReference"/>
        </w:rPr>
        <w:annotationRef/>
      </w:r>
    </w:p>
  </w:comment>
  <w:comment w:initials="AS" w:author="Alexander Stepko" w:date="2022-06-18T21:13:00Z" w:id="32">
    <w:p w:rsidR="00251D63" w:rsidRDefault="00251D63" w14:paraId="13585633" w14:textId="328104CE">
      <w:pPr>
        <w:pStyle w:val="CommentText"/>
      </w:pPr>
      <w:r>
        <w:rPr>
          <w:rStyle w:val="CommentReference"/>
        </w:rPr>
        <w:annotationRef/>
      </w:r>
      <w:r>
        <w:t>Brendan can we find the actual report for this? I’m fine with still using your points but the actual source would be awesome – not to say yahoo isn’t a credible source</w:t>
      </w:r>
    </w:p>
  </w:comment>
  <w:comment w:initials="SR" w:author="Stepko, Alexander R" w:date="2022-06-19T23:17:00Z" w:id="33">
    <w:p w:rsidR="03A700BF" w:rsidRDefault="03A700BF" w14:paraId="4A0D6A37" w14:textId="007745EC">
      <w:pPr>
        <w:pStyle w:val="CommentText"/>
      </w:pPr>
      <w:r>
        <w:t>right here</w:t>
      </w:r>
      <w:r>
        <w:rPr>
          <w:rStyle w:val="CommentReference"/>
        </w:rPr>
        <w:annotationRef/>
      </w:r>
    </w:p>
  </w:comment>
  <w:comment w:initials="SR" w:author="Stepko, Alexander R" w:date="2022-06-19T21:20:00Z" w:id="34">
    <w:p w:rsidR="1EAE1D3E" w:rsidRDefault="1EAE1D3E" w14:paraId="13B4D33F" w14:textId="1AF9AC9A">
      <w:pPr>
        <w:pStyle w:val="CommentText"/>
      </w:pPr>
      <w:r>
        <w:t>Alex find source of this and put it here</w:t>
      </w:r>
      <w:r>
        <w:rPr>
          <w:rStyle w:val="CommentReference"/>
        </w:rPr>
        <w:annotationRef/>
      </w:r>
    </w:p>
  </w:comment>
  <w:comment w:initials="SR" w:author="Stepko, Alexander R" w:date="2022-06-19T21:22:00Z" w:id="35">
    <w:p w:rsidR="5E0EF8F7" w:rsidRDefault="5E0EF8F7" w14:paraId="26B3A81A" w14:textId="65B35586">
      <w:pPr>
        <w:pStyle w:val="CommentText"/>
      </w:pPr>
      <w:r>
        <w:t>replace with eq. font on desktop app</w:t>
      </w:r>
      <w:r>
        <w:rPr>
          <w:rStyle w:val="CommentReference"/>
        </w:rPr>
        <w:annotationRef/>
      </w:r>
      <w:r>
        <w:rPr>
          <w:rStyle w:val="CommentReference"/>
        </w:rPr>
        <w:annotationRef/>
      </w:r>
    </w:p>
  </w:comment>
  <w:comment w:initials="SR" w:author="Stepko, Alexander R" w:date="2022-06-19T21:22:00Z" w:id="36">
    <w:p w:rsidR="2C438BA6" w:rsidRDefault="2C438BA6" w14:paraId="67B4F954" w14:textId="3A8BAF3A">
      <w:pPr>
        <w:pStyle w:val="CommentText"/>
      </w:pPr>
      <w:r>
        <w:t>replace with eq. font on desktop</w:t>
      </w:r>
      <w:r>
        <w:rPr>
          <w:rStyle w:val="CommentReference"/>
        </w:rPr>
        <w:annotationRef/>
      </w:r>
      <w:r>
        <w:rPr>
          <w:rStyle w:val="CommentReference"/>
        </w:rPr>
        <w:annotationRef/>
      </w:r>
    </w:p>
  </w:comment>
  <w:comment w:initials="SR" w:author="Stepko, Alexander R" w:date="2022-06-19T21:22:00Z" w:id="37">
    <w:p w:rsidR="2C438BA6" w:rsidRDefault="2C438BA6" w14:paraId="4543A531" w14:textId="269A5DFC">
      <w:pPr>
        <w:pStyle w:val="CommentText"/>
      </w:pPr>
      <w:r>
        <w:t>Is this the correct reference ID?</w:t>
      </w:r>
      <w:r>
        <w:rPr>
          <w:rStyle w:val="CommentReference"/>
        </w:rPr>
        <w:annotationRef/>
      </w:r>
    </w:p>
  </w:comment>
  <w:comment w:initials="SR" w:author="Stepko, Alexander R" w:date="2022-06-19T21:23:00Z" w:id="38">
    <w:p w:rsidR="2C438BA6" w:rsidRDefault="2C438BA6" w14:paraId="01B3C6EF" w14:textId="4D1EA226">
      <w:pPr>
        <w:pStyle w:val="CommentText"/>
      </w:pPr>
      <w:r>
        <w:t>add source ref to endnote here.</w:t>
      </w:r>
      <w:r>
        <w:rPr>
          <w:rStyle w:val="CommentReference"/>
        </w:rPr>
        <w:annotationRef/>
      </w:r>
    </w:p>
  </w:comment>
  <w:comment w:initials="TA" w:author="Tipnis, Sana Amod" w:date="2022-06-21T22:44:00Z" w:id="39">
    <w:p w:rsidR="152DD4D8" w:rsidRDefault="152DD4D8" w14:paraId="4E9EE201" w14:textId="4228A780">
      <w:pPr>
        <w:pStyle w:val="CommentText"/>
      </w:pPr>
      <w:r>
        <w:t>should consider splitting up 4.3 into 4.3.a, 4.3.b bc it's lengthy</w:t>
      </w:r>
      <w:r>
        <w:rPr>
          <w:rStyle w:val="CommentReference"/>
        </w:rPr>
        <w:annotationRef/>
      </w:r>
    </w:p>
  </w:comment>
  <w:comment w:initials="SR" w:author="Stepko, Alexander R" w:date="2022-06-19T21:57:00Z" w:id="40">
    <w:p w:rsidR="33580D79" w:rsidRDefault="33580D79" w14:paraId="3CE4F435" w14:textId="12538C44">
      <w:pPr>
        <w:pStyle w:val="CommentText"/>
      </w:pPr>
      <w:r>
        <w:t>we need to find a source for this, I know its out there somewhere</w:t>
      </w:r>
      <w:r>
        <w:rPr>
          <w:rStyle w:val="CommentReference"/>
        </w:rPr>
        <w:annotationRef/>
      </w:r>
    </w:p>
  </w:comment>
  <w:comment w:initials="SR" w:author="Stepko, Alexander R" w:date="2022-06-19T21:25:00Z" w:id="41">
    <w:p w:rsidR="7FEBB05A" w:rsidRDefault="7FEBB05A" w14:paraId="5427BE04" w14:textId="2587E994">
      <w:pPr>
        <w:pStyle w:val="CommentText"/>
      </w:pPr>
      <w:r>
        <w:t>Alex - awkward, reword this</w:t>
      </w:r>
      <w:r>
        <w:rPr>
          <w:rStyle w:val="CommentReference"/>
        </w:rPr>
        <w:annotationRef/>
      </w:r>
    </w:p>
  </w:comment>
  <w:comment w:initials="SR" w:author="Stepko, Alexander R" w:date="2022-06-19T21:26:00Z" w:id="42">
    <w:p w:rsidR="40470CA2" w:rsidRDefault="40470CA2" w14:paraId="59C8109F" w14:textId="6081BD8D">
      <w:pPr>
        <w:pStyle w:val="CommentText"/>
      </w:pPr>
      <w:r>
        <w:t>I like this point, I want to integrate it into the doc but I'm not sure how!</w:t>
      </w:r>
      <w:r>
        <w:rPr>
          <w:rStyle w:val="CommentReference"/>
        </w:rPr>
        <w:annotationRef/>
      </w:r>
    </w:p>
  </w:comment>
  <w:comment w:initials="SR" w:author="Stepko, Alexander R" w:date="2022-06-19T21:32:00Z" w:id="43">
    <w:p w:rsidR="1EF5D6B4" w:rsidRDefault="1EF5D6B4" w14:paraId="06ED6F7E" w14:textId="1C7EDAEE">
      <w:pPr>
        <w:pStyle w:val="CommentText"/>
      </w:pPr>
      <w:r>
        <w:t>Find reference for this.</w:t>
      </w:r>
      <w:r>
        <w:rPr>
          <w:rStyle w:val="CommentReference"/>
        </w:rPr>
        <w:annotationRef/>
      </w:r>
    </w:p>
  </w:comment>
  <w:comment w:initials="WR" w:author="Weed, Jaden Ryan" w:date="2022-06-20T18:09:00Z" w:id="44">
    <w:p w:rsidR="03A700BF" w:rsidRDefault="03A700BF" w14:paraId="5B86279F" w14:textId="0AF0D791">
      <w:pPr>
        <w:pStyle w:val="CommentText"/>
      </w:pPr>
      <w:r>
        <w:t>They are approved for 50% biofuel use</w:t>
      </w:r>
      <w:r>
        <w:rPr>
          <w:rStyle w:val="CommentReference"/>
        </w:rPr>
        <w:annotationRef/>
      </w:r>
      <w:r>
        <w:rPr>
          <w:rStyle w:val="CommentReference"/>
        </w:rPr>
        <w:annotationRef/>
      </w:r>
    </w:p>
  </w:comment>
  <w:comment w:initials="SR" w:author="Stepko, Alexander R" w:date="2022-06-19T22:06:00Z" w:id="45">
    <w:p w:rsidR="72BB78E8" w:rsidP="4969DB00" w:rsidRDefault="72BB78E8" w14:paraId="4992F5A8" w14:textId="36A7CA9B">
      <w:pPr>
        <w:pStyle w:val="CommentText"/>
      </w:pPr>
      <w:r>
        <w:t>source on "ticket prices more $$$ because gas more $$$)</w:t>
      </w:r>
      <w:r>
        <w:rPr>
          <w:rStyle w:val="CommentReference"/>
        </w:rPr>
        <w:annotationRef/>
      </w:r>
    </w:p>
  </w:comment>
  <w:comment w:initials="TA" w:author="Tipnis, Sana Amod" w:date="2022-06-19T07:59:00Z" w:id="46">
    <w:p w:rsidR="533FD05A" w:rsidRDefault="533FD05A" w14:paraId="615A9EAE" w14:textId="390D75C7">
      <w:pPr>
        <w:pStyle w:val="CommentText"/>
      </w:pPr>
      <w:r>
        <w:t>is there a source for this</w:t>
      </w:r>
      <w:r>
        <w:rPr>
          <w:rStyle w:val="CommentReference"/>
        </w:rPr>
        <w:annotationRef/>
      </w:r>
      <w:r>
        <w:rPr>
          <w:rStyle w:val="CommentReference"/>
        </w:rPr>
        <w:annotationRef/>
      </w:r>
      <w:r>
        <w:rPr>
          <w:rStyle w:val="CommentReference"/>
        </w:rPr>
        <w:annotationRef/>
      </w:r>
    </w:p>
  </w:comment>
  <w:comment w:initials="WR" w:author="Weed, Jaden Ryan" w:date="2022-06-19T13:11:00Z" w:id="47">
    <w:p w:rsidR="533FD05A" w:rsidRDefault="533FD05A" w14:paraId="2D042686" w14:textId="0EF0D961">
      <w:pPr>
        <w:pStyle w:val="CommentText"/>
      </w:pPr>
      <w:r>
        <w:t>No, I've just gathered it from reading over several articles</w:t>
      </w:r>
      <w:r>
        <w:rPr>
          <w:rStyle w:val="CommentReference"/>
        </w:rPr>
        <w:annotationRef/>
      </w:r>
      <w:r>
        <w:rPr>
          <w:rStyle w:val="CommentReference"/>
        </w:rPr>
        <w:annotationRef/>
      </w:r>
      <w:r>
        <w:rPr>
          <w:rStyle w:val="CommentReference"/>
        </w:rPr>
        <w:annotationRef/>
      </w:r>
    </w:p>
  </w:comment>
  <w:comment w:initials="SR" w:author="Stepko, Alexander R" w:date="2022-06-20T18:45:00Z" w:id="48">
    <w:p w:rsidR="03A700BF" w:rsidRDefault="03A700BF" w14:paraId="3CD1EB62" w14:textId="619DF0F0">
      <w:pPr>
        <w:pStyle w:val="CommentText"/>
      </w:pPr>
      <w:r>
        <w:t>Steve also mentioned military stuff takes forever to develop and approve</w:t>
      </w:r>
      <w:r>
        <w:rPr>
          <w:rStyle w:val="CommentReference"/>
        </w:rPr>
        <w:annotationRef/>
      </w:r>
      <w:r>
        <w:rPr>
          <w:rStyle w:val="CommentReference"/>
        </w:rPr>
        <w:annotationRef/>
      </w:r>
    </w:p>
  </w:comment>
  <w:comment w:initials="SR" w:author="Stepko, Alexander R" w:date="2022-06-19T22:09:00Z" w:id="49">
    <w:p w:rsidR="29E8404F" w:rsidRDefault="29E8404F" w14:paraId="0BCBC260" w14:textId="33393E08">
      <w:pPr>
        <w:pStyle w:val="CommentText"/>
      </w:pPr>
      <w:r>
        <w:t>do we know how many they wanna sell?</w:t>
      </w:r>
      <w:r>
        <w:rPr>
          <w:rStyle w:val="CommentReference"/>
        </w:rPr>
        <w:annotationRef/>
      </w:r>
      <w:r>
        <w:rPr>
          <w:rStyle w:val="CommentReference"/>
        </w:rPr>
        <w:annotationRef/>
      </w:r>
      <w:r>
        <w:rPr>
          <w:rStyle w:val="CommentReference"/>
        </w:rPr>
        <w:annotationRef/>
      </w:r>
    </w:p>
  </w:comment>
  <w:comment w:initials="WR" w:author="Weed, Jaden Ryan" w:date="2022-06-20T18:13:00Z" w:id="50">
    <w:p w:rsidR="03A700BF" w:rsidRDefault="03A700BF" w14:paraId="49A4EC74" w14:textId="6421CEC2">
      <w:pPr>
        <w:pStyle w:val="CommentText"/>
      </w:pPr>
      <w:r>
        <w:t>They did not specify</w:t>
      </w:r>
      <w:r>
        <w:rPr>
          <w:rStyle w:val="CommentReference"/>
        </w:rPr>
        <w:annotationRef/>
      </w:r>
    </w:p>
  </w:comment>
  <w:comment w:initials="SR" w:author="Stepko, Alexander R" w:date="2022-06-20T18:46:00Z" w:id="51">
    <w:p w:rsidR="03A700BF" w:rsidRDefault="03A700BF" w14:paraId="5A7B6D00" w14:textId="1F129FFB">
      <w:pPr>
        <w:pStyle w:val="CommentText"/>
      </w:pPr>
      <w:r>
        <w:t>Got it</w:t>
      </w:r>
      <w:r>
        <w:rPr>
          <w:rStyle w:val="CommentReference"/>
        </w:rPr>
        <w:annotationRef/>
      </w:r>
    </w:p>
  </w:comment>
  <w:comment w:initials="WR" w:author="Weed, Jaden Ryan" w:date="2022-06-19T08:27:00Z" w:id="52">
    <w:p w:rsidR="533FD05A" w:rsidRDefault="533FD05A" w14:paraId="09236EF7" w14:textId="70995EA8">
      <w:pPr>
        <w:pStyle w:val="CommentText"/>
      </w:pPr>
      <w:r>
        <w:t>They dont do this normally, it was just on a test flight to show it can be done.</w:t>
      </w:r>
      <w:r>
        <w:rPr>
          <w:rStyle w:val="CommentReference"/>
        </w:rPr>
        <w:annotationRef/>
      </w:r>
      <w:r>
        <w:rPr>
          <w:rStyle w:val="CommentReference"/>
        </w:rPr>
        <w:annotationRef/>
      </w:r>
      <w:r>
        <w:rPr>
          <w:rStyle w:val="CommentReference"/>
        </w:rPr>
        <w:annotationRef/>
      </w:r>
      <w:r>
        <w:rPr>
          <w:rStyle w:val="CommentReference"/>
        </w:rPr>
        <w:annotationRef/>
      </w:r>
    </w:p>
  </w:comment>
  <w:comment w:initials="SR" w:author="Stepko, Alexander R" w:date="2022-06-20T18:46:00Z" w:id="53">
    <w:p w:rsidR="03A700BF" w:rsidRDefault="03A700BF" w14:paraId="2599FA67" w14:textId="3D73FEB8">
      <w:pPr>
        <w:pStyle w:val="CommentText"/>
      </w:pPr>
      <w:r>
        <w:t>Roger that</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8E8CC" w15:done="1"/>
  <w15:commentEx w15:paraId="7A61AF01" w15:done="0"/>
  <w15:commentEx w15:paraId="67983F58" w15:done="0"/>
  <w15:commentEx w15:paraId="5157DF35" w15:done="1"/>
  <w15:commentEx w15:paraId="19F70283" w15:paraIdParent="5157DF35" w15:done="1"/>
  <w15:commentEx w15:paraId="64D18D5E" w15:done="1"/>
  <w15:commentEx w15:paraId="75120FE3" w15:done="1"/>
  <w15:commentEx w15:paraId="42202C27" w15:done="1"/>
  <w15:commentEx w15:paraId="5AC58A88" w15:done="0"/>
  <w15:commentEx w15:paraId="5748B83B" w15:done="1"/>
  <w15:commentEx w15:paraId="0E9E4765" w15:done="1"/>
  <w15:commentEx w15:paraId="177AC203" w15:done="1"/>
  <w15:commentEx w15:paraId="63DC30B4" w15:paraIdParent="177AC203" w15:done="1"/>
  <w15:commentEx w15:paraId="0E845625" w15:done="1"/>
  <w15:commentEx w15:paraId="35795225" w15:done="1"/>
  <w15:commentEx w15:paraId="4DAAACD0" w15:done="1"/>
  <w15:commentEx w15:paraId="49E1B957" w15:done="1"/>
  <w15:commentEx w15:paraId="08068C50" w15:done="1"/>
  <w15:commentEx w15:paraId="13585633" w15:done="0"/>
  <w15:commentEx w15:paraId="4A0D6A37" w15:done="0"/>
  <w15:commentEx w15:paraId="13B4D33F" w15:done="0"/>
  <w15:commentEx w15:paraId="26B3A81A" w15:done="1"/>
  <w15:commentEx w15:paraId="67B4F954" w15:done="1"/>
  <w15:commentEx w15:paraId="4543A531" w15:done="0"/>
  <w15:commentEx w15:paraId="01B3C6EF" w15:done="0"/>
  <w15:commentEx w15:paraId="4E9EE201" w15:done="0"/>
  <w15:commentEx w15:paraId="3CE4F435" w15:done="0"/>
  <w15:commentEx w15:paraId="5427BE04" w15:done="0"/>
  <w15:commentEx w15:paraId="59C8109F" w15:done="0"/>
  <w15:commentEx w15:paraId="06ED6F7E" w15:done="1"/>
  <w15:commentEx w15:paraId="5B86279F" w15:done="1"/>
  <w15:commentEx w15:paraId="4992F5A8" w15:done="0"/>
  <w15:commentEx w15:paraId="615A9EAE" w15:done="1"/>
  <w15:commentEx w15:paraId="2D042686" w15:paraIdParent="615A9EAE" w15:done="1"/>
  <w15:commentEx w15:paraId="3CD1EB62" w15:paraIdParent="615A9EAE" w15:done="1"/>
  <w15:commentEx w15:paraId="0BCBC260" w15:done="1"/>
  <w15:commentEx w15:paraId="49A4EC74" w15:paraIdParent="0BCBC260" w15:done="1"/>
  <w15:commentEx w15:paraId="5A7B6D00" w15:paraIdParent="0BCBC260" w15:done="1"/>
  <w15:commentEx w15:paraId="09236EF7" w15:done="1"/>
  <w15:commentEx w15:paraId="2599FA67" w15:paraIdParent="09236EF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C2C2BAF" w16cex:dateUtc="2022-06-08T03:50:00Z"/>
  <w16cex:commentExtensible w16cex:durableId="264A57F1" w16cex:dateUtc="2022-06-08T03:04:00Z"/>
  <w16cex:commentExtensible w16cex:durableId="12AD587E" w16cex:dateUtc="2022-06-08T11:45:00Z"/>
  <w16cex:commentExtensible w16cex:durableId="39417833" w16cex:dateUtc="2022-06-08T03:55:00Z"/>
  <w16cex:commentExtensible w16cex:durableId="6C33006E" w16cex:dateUtc="2022-06-08T03:56:00Z"/>
  <w16cex:commentExtensible w16cex:durableId="345B9DEE" w16cex:dateUtc="2022-06-08T03:54:00Z"/>
  <w16cex:commentExtensible w16cex:durableId="4448700B" w16cex:dateUtc="2022-06-08T23:51:00Z"/>
  <w16cex:commentExtensible w16cex:durableId="575D1215" w16cex:dateUtc="2022-06-08T12:12:00Z"/>
  <w16cex:commentExtensible w16cex:durableId="74514B06" w16cex:dateUtc="2022-06-08T12:05:00Z"/>
  <w16cex:commentExtensible w16cex:durableId="690FC19E" w16cex:dateUtc="2022-06-08T12:09:00Z"/>
  <w16cex:commentExtensible w16cex:durableId="4DA6CD28" w16cex:dateUtc="2022-06-08T12:15:00Z"/>
  <w16cex:commentExtensible w16cex:durableId="6AA34069" w16cex:dateUtc="2022-06-08T12:15:00Z"/>
  <w16cex:commentExtensible w16cex:durableId="3FCB05F2" w16cex:dateUtc="2022-06-08T12:17:00Z"/>
  <w16cex:commentExtensible w16cex:durableId="09D6BBE1" w16cex:dateUtc="2022-06-08T12:23:00Z"/>
  <w16cex:commentExtensible w16cex:durableId="58603169" w16cex:dateUtc="2022-06-08T12:25:00Z"/>
  <w16cex:commentExtensible w16cex:durableId="30511A4A" w16cex:dateUtc="2022-06-08T12:28:00Z"/>
  <w16cex:commentExtensible w16cex:durableId="7DFB1689" w16cex:dateUtc="2022-06-08T12:30:00Z"/>
  <w16cex:commentExtensible w16cex:durableId="78022479" w16cex:dateUtc="2022-06-08T12:32:00Z"/>
  <w16cex:commentExtensible w16cex:durableId="2658BE87" w16cex:dateUtc="2022-06-19T01:13:00Z"/>
  <w16cex:commentExtensible w16cex:durableId="2AFA5364" w16cex:dateUtc="2022-06-20T03:17:00Z"/>
  <w16cex:commentExtensible w16cex:durableId="16B0640B" w16cex:dateUtc="2022-06-20T01:20:00Z"/>
  <w16cex:commentExtensible w16cex:durableId="20C872E4" w16cex:dateUtc="2022-06-20T01:22:00Z"/>
  <w16cex:commentExtensible w16cex:durableId="4D944FC0" w16cex:dateUtc="2022-06-20T01:22:00Z"/>
  <w16cex:commentExtensible w16cex:durableId="3965FABC" w16cex:dateUtc="2022-06-20T01:22:00Z"/>
  <w16cex:commentExtensible w16cex:durableId="7E4C069B" w16cex:dateUtc="2022-06-20T01:23:00Z"/>
  <w16cex:commentExtensible w16cex:durableId="4C912358" w16cex:dateUtc="2022-06-22T02:44:00Z"/>
  <w16cex:commentExtensible w16cex:durableId="6E0CF489" w16cex:dateUtc="2022-06-20T01:57:00Z"/>
  <w16cex:commentExtensible w16cex:durableId="7712E15E" w16cex:dateUtc="2022-06-20T01:25:00Z"/>
  <w16cex:commentExtensible w16cex:durableId="364C057E" w16cex:dateUtc="2022-06-20T01:26:00Z"/>
  <w16cex:commentExtensible w16cex:durableId="0B53729A" w16cex:dateUtc="2022-06-20T01:32:00Z"/>
  <w16cex:commentExtensible w16cex:durableId="195EDD8E" w16cex:dateUtc="2022-06-20T22:09:00Z"/>
  <w16cex:commentExtensible w16cex:durableId="707DFECB" w16cex:dateUtc="2022-06-20T02:06:00Z"/>
  <w16cex:commentExtensible w16cex:durableId="3BF379CF" w16cex:dateUtc="2022-06-19T11:59:00Z"/>
  <w16cex:commentExtensible w16cex:durableId="13C50BE2" w16cex:dateUtc="2022-06-19T17:11:00Z"/>
  <w16cex:commentExtensible w16cex:durableId="710597D3" w16cex:dateUtc="2022-06-20T22:45:00Z"/>
  <w16cex:commentExtensible w16cex:durableId="4B429125" w16cex:dateUtc="2022-06-20T02:09:00Z"/>
  <w16cex:commentExtensible w16cex:durableId="4C9E62B6" w16cex:dateUtc="2022-06-20T22:13:00Z"/>
  <w16cex:commentExtensible w16cex:durableId="46982D63" w16cex:dateUtc="2022-06-20T22:46:00Z"/>
  <w16cex:commentExtensible w16cex:durableId="2DAB1C12" w16cex:dateUtc="2022-06-19T12:27:00Z"/>
  <w16cex:commentExtensible w16cex:durableId="1D4AC834" w16cex:dateUtc="2022-06-20T2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8E8CC" w16cid:durableId="5C2C2BAF"/>
  <w16cid:commentId w16cid:paraId="7A61AF01" w16cid:durableId="264A57F1"/>
  <w16cid:commentId w16cid:paraId="67983F58" w16cid:durableId="12AD587E"/>
  <w16cid:commentId w16cid:paraId="5157DF35" w16cid:durableId="39417833"/>
  <w16cid:commentId w16cid:paraId="19F70283" w16cid:durableId="6C33006E"/>
  <w16cid:commentId w16cid:paraId="64D18D5E" w16cid:durableId="345B9DEE"/>
  <w16cid:commentId w16cid:paraId="75120FE3" w16cid:durableId="4448700B"/>
  <w16cid:commentId w16cid:paraId="42202C27" w16cid:durableId="575D1215"/>
  <w16cid:commentId w16cid:paraId="5AC58A88" w16cid:durableId="74514B06"/>
  <w16cid:commentId w16cid:paraId="5748B83B" w16cid:durableId="690FC19E"/>
  <w16cid:commentId w16cid:paraId="0E9E4765" w16cid:durableId="4DA6CD28"/>
  <w16cid:commentId w16cid:paraId="177AC203" w16cid:durableId="6AA34069"/>
  <w16cid:commentId w16cid:paraId="63DC30B4" w16cid:durableId="3FCB05F2"/>
  <w16cid:commentId w16cid:paraId="0E845625" w16cid:durableId="09D6BBE1"/>
  <w16cid:commentId w16cid:paraId="35795225" w16cid:durableId="58603169"/>
  <w16cid:commentId w16cid:paraId="4DAAACD0" w16cid:durableId="30511A4A"/>
  <w16cid:commentId w16cid:paraId="49E1B957" w16cid:durableId="7DFB1689"/>
  <w16cid:commentId w16cid:paraId="08068C50" w16cid:durableId="78022479"/>
  <w16cid:commentId w16cid:paraId="13585633" w16cid:durableId="2658BE87"/>
  <w16cid:commentId w16cid:paraId="4A0D6A37" w16cid:durableId="2AFA5364"/>
  <w16cid:commentId w16cid:paraId="13B4D33F" w16cid:durableId="16B0640B"/>
  <w16cid:commentId w16cid:paraId="26B3A81A" w16cid:durableId="20C872E4"/>
  <w16cid:commentId w16cid:paraId="67B4F954" w16cid:durableId="4D944FC0"/>
  <w16cid:commentId w16cid:paraId="4543A531" w16cid:durableId="3965FABC"/>
  <w16cid:commentId w16cid:paraId="01B3C6EF" w16cid:durableId="7E4C069B"/>
  <w16cid:commentId w16cid:paraId="4E9EE201" w16cid:durableId="4C912358"/>
  <w16cid:commentId w16cid:paraId="3CE4F435" w16cid:durableId="6E0CF489"/>
  <w16cid:commentId w16cid:paraId="5427BE04" w16cid:durableId="7712E15E"/>
  <w16cid:commentId w16cid:paraId="59C8109F" w16cid:durableId="364C057E"/>
  <w16cid:commentId w16cid:paraId="06ED6F7E" w16cid:durableId="0B53729A"/>
  <w16cid:commentId w16cid:paraId="5B86279F" w16cid:durableId="195EDD8E"/>
  <w16cid:commentId w16cid:paraId="4992F5A8" w16cid:durableId="707DFECB"/>
  <w16cid:commentId w16cid:paraId="615A9EAE" w16cid:durableId="3BF379CF"/>
  <w16cid:commentId w16cid:paraId="2D042686" w16cid:durableId="13C50BE2"/>
  <w16cid:commentId w16cid:paraId="3CD1EB62" w16cid:durableId="710597D3"/>
  <w16cid:commentId w16cid:paraId="0BCBC260" w16cid:durableId="4B429125"/>
  <w16cid:commentId w16cid:paraId="49A4EC74" w16cid:durableId="4C9E62B6"/>
  <w16cid:commentId w16cid:paraId="5A7B6D00" w16cid:durableId="46982D63"/>
  <w16cid:commentId w16cid:paraId="09236EF7" w16cid:durableId="2DAB1C12"/>
  <w16cid:commentId w16cid:paraId="2599FA67" w16cid:durableId="1D4AC8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dzS1JjeqdLDitE" int2:id="zklH9wu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3E32"/>
    <w:multiLevelType w:val="hybridMultilevel"/>
    <w:tmpl w:val="9D3C90AC"/>
    <w:lvl w:ilvl="0" w:tplc="F214B3C0">
      <w:start w:val="1"/>
      <w:numFmt w:val="decimal"/>
      <w:pStyle w:val="Heading1"/>
      <w:lvlText w:val="%1."/>
      <w:lvlJc w:val="left"/>
      <w:pPr>
        <w:ind w:left="720" w:hanging="360"/>
      </w:pPr>
    </w:lvl>
    <w:lvl w:ilvl="1" w:tplc="0409000F">
      <w:start w:val="1"/>
      <w:numFmt w:val="decimal"/>
      <w:lvlText w:val="%2."/>
      <w:lvlJc w:val="left"/>
      <w:pPr>
        <w:ind w:left="1440" w:hanging="360"/>
      </w:pPr>
    </w:lvl>
    <w:lvl w:ilvl="2" w:tplc="92682F90">
      <w:start w:val="1"/>
      <w:numFmt w:val="lowerRoman"/>
      <w:lvlText w:val="%3."/>
      <w:lvlJc w:val="right"/>
      <w:pPr>
        <w:ind w:left="2160" w:hanging="180"/>
      </w:pPr>
    </w:lvl>
    <w:lvl w:ilvl="3" w:tplc="25581406">
      <w:start w:val="1"/>
      <w:numFmt w:val="decimal"/>
      <w:lvlText w:val="%4."/>
      <w:lvlJc w:val="left"/>
      <w:pPr>
        <w:ind w:left="2880" w:hanging="360"/>
      </w:pPr>
    </w:lvl>
    <w:lvl w:ilvl="4" w:tplc="6A1624D6">
      <w:start w:val="1"/>
      <w:numFmt w:val="lowerLetter"/>
      <w:lvlText w:val="%5."/>
      <w:lvlJc w:val="left"/>
      <w:pPr>
        <w:ind w:left="3600" w:hanging="360"/>
      </w:pPr>
    </w:lvl>
    <w:lvl w:ilvl="5" w:tplc="8BF48992">
      <w:start w:val="1"/>
      <w:numFmt w:val="lowerRoman"/>
      <w:lvlText w:val="%6."/>
      <w:lvlJc w:val="right"/>
      <w:pPr>
        <w:ind w:left="4320" w:hanging="180"/>
      </w:pPr>
    </w:lvl>
    <w:lvl w:ilvl="6" w:tplc="2B605D7E">
      <w:start w:val="1"/>
      <w:numFmt w:val="decimal"/>
      <w:lvlText w:val="%7."/>
      <w:lvlJc w:val="left"/>
      <w:pPr>
        <w:ind w:left="5040" w:hanging="360"/>
      </w:pPr>
    </w:lvl>
    <w:lvl w:ilvl="7" w:tplc="3536DA5E">
      <w:start w:val="1"/>
      <w:numFmt w:val="lowerLetter"/>
      <w:lvlText w:val="%8."/>
      <w:lvlJc w:val="left"/>
      <w:pPr>
        <w:ind w:left="5760" w:hanging="360"/>
      </w:pPr>
    </w:lvl>
    <w:lvl w:ilvl="8" w:tplc="C4906F10">
      <w:start w:val="1"/>
      <w:numFmt w:val="lowerRoman"/>
      <w:lvlText w:val="%9."/>
      <w:lvlJc w:val="right"/>
      <w:pPr>
        <w:ind w:left="6480" w:hanging="180"/>
      </w:pPr>
    </w:lvl>
  </w:abstractNum>
  <w:abstractNum w:abstractNumId="1" w15:restartNumberingAfterBreak="0">
    <w:nsid w:val="0C0F6DDB"/>
    <w:multiLevelType w:val="hybridMultilevel"/>
    <w:tmpl w:val="3E3CEEC0"/>
    <w:lvl w:ilvl="0" w:tplc="C22EDD7E">
      <w:start w:val="1"/>
      <w:numFmt w:val="bullet"/>
      <w:lvlText w:val=""/>
      <w:lvlJc w:val="left"/>
      <w:pPr>
        <w:ind w:left="720" w:hanging="360"/>
      </w:pPr>
      <w:rPr>
        <w:rFonts w:hint="default" w:ascii="Symbol" w:hAnsi="Symbol"/>
      </w:rPr>
    </w:lvl>
    <w:lvl w:ilvl="1" w:tplc="CDC6B948">
      <w:start w:val="1"/>
      <w:numFmt w:val="bullet"/>
      <w:lvlText w:val="-"/>
      <w:lvlJc w:val="left"/>
      <w:pPr>
        <w:ind w:left="1440" w:hanging="360"/>
      </w:pPr>
      <w:rPr>
        <w:rFonts w:hint="default" w:ascii="Calibri" w:hAnsi="Calibri"/>
      </w:rPr>
    </w:lvl>
    <w:lvl w:ilvl="2" w:tplc="A5FC445E">
      <w:start w:val="1"/>
      <w:numFmt w:val="bullet"/>
      <w:lvlText w:val=""/>
      <w:lvlJc w:val="left"/>
      <w:pPr>
        <w:ind w:left="2160" w:hanging="360"/>
      </w:pPr>
      <w:rPr>
        <w:rFonts w:hint="default" w:ascii="Wingdings" w:hAnsi="Wingdings"/>
      </w:rPr>
    </w:lvl>
    <w:lvl w:ilvl="3" w:tplc="19CE7368">
      <w:start w:val="1"/>
      <w:numFmt w:val="bullet"/>
      <w:lvlText w:val=""/>
      <w:lvlJc w:val="left"/>
      <w:pPr>
        <w:ind w:left="2880" w:hanging="360"/>
      </w:pPr>
      <w:rPr>
        <w:rFonts w:hint="default" w:ascii="Symbol" w:hAnsi="Symbol"/>
      </w:rPr>
    </w:lvl>
    <w:lvl w:ilvl="4" w:tplc="E79AA40E">
      <w:start w:val="1"/>
      <w:numFmt w:val="bullet"/>
      <w:lvlText w:val="o"/>
      <w:lvlJc w:val="left"/>
      <w:pPr>
        <w:ind w:left="3600" w:hanging="360"/>
      </w:pPr>
      <w:rPr>
        <w:rFonts w:hint="default" w:ascii="Courier New" w:hAnsi="Courier New"/>
      </w:rPr>
    </w:lvl>
    <w:lvl w:ilvl="5" w:tplc="338AAF5C">
      <w:start w:val="1"/>
      <w:numFmt w:val="bullet"/>
      <w:lvlText w:val=""/>
      <w:lvlJc w:val="left"/>
      <w:pPr>
        <w:ind w:left="4320" w:hanging="360"/>
      </w:pPr>
      <w:rPr>
        <w:rFonts w:hint="default" w:ascii="Wingdings" w:hAnsi="Wingdings"/>
      </w:rPr>
    </w:lvl>
    <w:lvl w:ilvl="6" w:tplc="032E46DE">
      <w:start w:val="1"/>
      <w:numFmt w:val="bullet"/>
      <w:lvlText w:val=""/>
      <w:lvlJc w:val="left"/>
      <w:pPr>
        <w:ind w:left="5040" w:hanging="360"/>
      </w:pPr>
      <w:rPr>
        <w:rFonts w:hint="default" w:ascii="Symbol" w:hAnsi="Symbol"/>
      </w:rPr>
    </w:lvl>
    <w:lvl w:ilvl="7" w:tplc="FEBE5016">
      <w:start w:val="1"/>
      <w:numFmt w:val="bullet"/>
      <w:lvlText w:val="o"/>
      <w:lvlJc w:val="left"/>
      <w:pPr>
        <w:ind w:left="5760" w:hanging="360"/>
      </w:pPr>
      <w:rPr>
        <w:rFonts w:hint="default" w:ascii="Courier New" w:hAnsi="Courier New"/>
      </w:rPr>
    </w:lvl>
    <w:lvl w:ilvl="8" w:tplc="C69E397C">
      <w:start w:val="1"/>
      <w:numFmt w:val="bullet"/>
      <w:lvlText w:val=""/>
      <w:lvlJc w:val="left"/>
      <w:pPr>
        <w:ind w:left="6480" w:hanging="360"/>
      </w:pPr>
      <w:rPr>
        <w:rFonts w:hint="default" w:ascii="Wingdings" w:hAnsi="Wingdings"/>
      </w:rPr>
    </w:lvl>
  </w:abstractNum>
  <w:abstractNum w:abstractNumId="2" w15:restartNumberingAfterBreak="0">
    <w:nsid w:val="0DA8A05B"/>
    <w:multiLevelType w:val="hybridMultilevel"/>
    <w:tmpl w:val="D3A62022"/>
    <w:lvl w:ilvl="0" w:tplc="161C91D6">
      <w:start w:val="1"/>
      <w:numFmt w:val="bullet"/>
      <w:lvlText w:val="-"/>
      <w:lvlJc w:val="left"/>
      <w:pPr>
        <w:ind w:left="1080" w:hanging="360"/>
      </w:pPr>
      <w:rPr>
        <w:rFonts w:hint="default" w:ascii="Calibri" w:hAnsi="Calibri"/>
      </w:rPr>
    </w:lvl>
    <w:lvl w:ilvl="1" w:tplc="5CD60A0A">
      <w:start w:val="1"/>
      <w:numFmt w:val="bullet"/>
      <w:lvlText w:val="o"/>
      <w:lvlJc w:val="left"/>
      <w:pPr>
        <w:ind w:left="1800" w:hanging="360"/>
      </w:pPr>
      <w:rPr>
        <w:rFonts w:hint="default" w:ascii="Courier New" w:hAnsi="Courier New"/>
      </w:rPr>
    </w:lvl>
    <w:lvl w:ilvl="2" w:tplc="83DAE89A">
      <w:start w:val="1"/>
      <w:numFmt w:val="bullet"/>
      <w:lvlText w:val=""/>
      <w:lvlJc w:val="left"/>
      <w:pPr>
        <w:ind w:left="2520" w:hanging="360"/>
      </w:pPr>
      <w:rPr>
        <w:rFonts w:hint="default" w:ascii="Wingdings" w:hAnsi="Wingdings"/>
      </w:rPr>
    </w:lvl>
    <w:lvl w:ilvl="3" w:tplc="198456C6">
      <w:start w:val="1"/>
      <w:numFmt w:val="bullet"/>
      <w:lvlText w:val=""/>
      <w:lvlJc w:val="left"/>
      <w:pPr>
        <w:ind w:left="3240" w:hanging="360"/>
      </w:pPr>
      <w:rPr>
        <w:rFonts w:hint="default" w:ascii="Symbol" w:hAnsi="Symbol"/>
      </w:rPr>
    </w:lvl>
    <w:lvl w:ilvl="4" w:tplc="430804E8">
      <w:start w:val="1"/>
      <w:numFmt w:val="bullet"/>
      <w:lvlText w:val="o"/>
      <w:lvlJc w:val="left"/>
      <w:pPr>
        <w:ind w:left="3960" w:hanging="360"/>
      </w:pPr>
      <w:rPr>
        <w:rFonts w:hint="default" w:ascii="Courier New" w:hAnsi="Courier New"/>
      </w:rPr>
    </w:lvl>
    <w:lvl w:ilvl="5" w:tplc="7FF0BCDA">
      <w:start w:val="1"/>
      <w:numFmt w:val="bullet"/>
      <w:lvlText w:val=""/>
      <w:lvlJc w:val="left"/>
      <w:pPr>
        <w:ind w:left="4680" w:hanging="360"/>
      </w:pPr>
      <w:rPr>
        <w:rFonts w:hint="default" w:ascii="Wingdings" w:hAnsi="Wingdings"/>
      </w:rPr>
    </w:lvl>
    <w:lvl w:ilvl="6" w:tplc="8BFA5D2A">
      <w:start w:val="1"/>
      <w:numFmt w:val="bullet"/>
      <w:lvlText w:val=""/>
      <w:lvlJc w:val="left"/>
      <w:pPr>
        <w:ind w:left="5400" w:hanging="360"/>
      </w:pPr>
      <w:rPr>
        <w:rFonts w:hint="default" w:ascii="Symbol" w:hAnsi="Symbol"/>
      </w:rPr>
    </w:lvl>
    <w:lvl w:ilvl="7" w:tplc="90C454F6">
      <w:start w:val="1"/>
      <w:numFmt w:val="bullet"/>
      <w:lvlText w:val="o"/>
      <w:lvlJc w:val="left"/>
      <w:pPr>
        <w:ind w:left="6120" w:hanging="360"/>
      </w:pPr>
      <w:rPr>
        <w:rFonts w:hint="default" w:ascii="Courier New" w:hAnsi="Courier New"/>
      </w:rPr>
    </w:lvl>
    <w:lvl w:ilvl="8" w:tplc="DEE8FCE0">
      <w:start w:val="1"/>
      <w:numFmt w:val="bullet"/>
      <w:lvlText w:val=""/>
      <w:lvlJc w:val="left"/>
      <w:pPr>
        <w:ind w:left="6840" w:hanging="360"/>
      </w:pPr>
      <w:rPr>
        <w:rFonts w:hint="default" w:ascii="Wingdings" w:hAnsi="Wingdings"/>
      </w:rPr>
    </w:lvl>
  </w:abstractNum>
  <w:abstractNum w:abstractNumId="3" w15:restartNumberingAfterBreak="0">
    <w:nsid w:val="1300174F"/>
    <w:multiLevelType w:val="hybridMultilevel"/>
    <w:tmpl w:val="C50618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EEF30F"/>
    <w:multiLevelType w:val="hybridMultilevel"/>
    <w:tmpl w:val="E4646678"/>
    <w:lvl w:ilvl="0" w:tplc="A860D872">
      <w:start w:val="1"/>
      <w:numFmt w:val="bullet"/>
      <w:lvlText w:val="-"/>
      <w:lvlJc w:val="left"/>
      <w:pPr>
        <w:ind w:left="720" w:hanging="360"/>
      </w:pPr>
      <w:rPr>
        <w:rFonts w:hint="default" w:ascii="Calibri" w:hAnsi="Calibri"/>
      </w:rPr>
    </w:lvl>
    <w:lvl w:ilvl="1" w:tplc="4A0E62A2">
      <w:start w:val="1"/>
      <w:numFmt w:val="bullet"/>
      <w:lvlText w:val="o"/>
      <w:lvlJc w:val="left"/>
      <w:pPr>
        <w:ind w:left="1440" w:hanging="360"/>
      </w:pPr>
      <w:rPr>
        <w:rFonts w:hint="default" w:ascii="Courier New" w:hAnsi="Courier New"/>
      </w:rPr>
    </w:lvl>
    <w:lvl w:ilvl="2" w:tplc="5AE2ED5A">
      <w:start w:val="1"/>
      <w:numFmt w:val="bullet"/>
      <w:lvlText w:val=""/>
      <w:lvlJc w:val="left"/>
      <w:pPr>
        <w:ind w:left="2160" w:hanging="360"/>
      </w:pPr>
      <w:rPr>
        <w:rFonts w:hint="default" w:ascii="Wingdings" w:hAnsi="Wingdings"/>
      </w:rPr>
    </w:lvl>
    <w:lvl w:ilvl="3" w:tplc="1E7CEDC4">
      <w:start w:val="1"/>
      <w:numFmt w:val="bullet"/>
      <w:lvlText w:val=""/>
      <w:lvlJc w:val="left"/>
      <w:pPr>
        <w:ind w:left="2880" w:hanging="360"/>
      </w:pPr>
      <w:rPr>
        <w:rFonts w:hint="default" w:ascii="Symbol" w:hAnsi="Symbol"/>
      </w:rPr>
    </w:lvl>
    <w:lvl w:ilvl="4" w:tplc="F670CF48">
      <w:start w:val="1"/>
      <w:numFmt w:val="bullet"/>
      <w:lvlText w:val="o"/>
      <w:lvlJc w:val="left"/>
      <w:pPr>
        <w:ind w:left="3600" w:hanging="360"/>
      </w:pPr>
      <w:rPr>
        <w:rFonts w:hint="default" w:ascii="Courier New" w:hAnsi="Courier New"/>
      </w:rPr>
    </w:lvl>
    <w:lvl w:ilvl="5" w:tplc="83A8612C">
      <w:start w:val="1"/>
      <w:numFmt w:val="bullet"/>
      <w:lvlText w:val=""/>
      <w:lvlJc w:val="left"/>
      <w:pPr>
        <w:ind w:left="4320" w:hanging="360"/>
      </w:pPr>
      <w:rPr>
        <w:rFonts w:hint="default" w:ascii="Wingdings" w:hAnsi="Wingdings"/>
      </w:rPr>
    </w:lvl>
    <w:lvl w:ilvl="6" w:tplc="375C27C2">
      <w:start w:val="1"/>
      <w:numFmt w:val="bullet"/>
      <w:lvlText w:val=""/>
      <w:lvlJc w:val="left"/>
      <w:pPr>
        <w:ind w:left="5040" w:hanging="360"/>
      </w:pPr>
      <w:rPr>
        <w:rFonts w:hint="default" w:ascii="Symbol" w:hAnsi="Symbol"/>
      </w:rPr>
    </w:lvl>
    <w:lvl w:ilvl="7" w:tplc="A3E4DC0E">
      <w:start w:val="1"/>
      <w:numFmt w:val="bullet"/>
      <w:lvlText w:val="o"/>
      <w:lvlJc w:val="left"/>
      <w:pPr>
        <w:ind w:left="5760" w:hanging="360"/>
      </w:pPr>
      <w:rPr>
        <w:rFonts w:hint="default" w:ascii="Courier New" w:hAnsi="Courier New"/>
      </w:rPr>
    </w:lvl>
    <w:lvl w:ilvl="8" w:tplc="B032EB56">
      <w:start w:val="1"/>
      <w:numFmt w:val="bullet"/>
      <w:lvlText w:val=""/>
      <w:lvlJc w:val="left"/>
      <w:pPr>
        <w:ind w:left="6480" w:hanging="360"/>
      </w:pPr>
      <w:rPr>
        <w:rFonts w:hint="default" w:ascii="Wingdings" w:hAnsi="Wingdings"/>
      </w:rPr>
    </w:lvl>
  </w:abstractNum>
  <w:abstractNum w:abstractNumId="5" w15:restartNumberingAfterBreak="0">
    <w:nsid w:val="15EF21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872228"/>
    <w:multiLevelType w:val="hybridMultilevel"/>
    <w:tmpl w:val="ABC062A0"/>
    <w:lvl w:ilvl="0" w:tplc="F842A3DE">
      <w:start w:val="1"/>
      <w:numFmt w:val="bullet"/>
      <w:lvlText w:val="-"/>
      <w:lvlJc w:val="left"/>
      <w:pPr>
        <w:ind w:left="720" w:hanging="360"/>
      </w:pPr>
      <w:rPr>
        <w:rFonts w:hint="default" w:ascii="Calibri" w:hAnsi="Calibri"/>
      </w:rPr>
    </w:lvl>
    <w:lvl w:ilvl="1" w:tplc="10C6E9E8">
      <w:start w:val="1"/>
      <w:numFmt w:val="bullet"/>
      <w:lvlText w:val="o"/>
      <w:lvlJc w:val="left"/>
      <w:pPr>
        <w:ind w:left="1440" w:hanging="360"/>
      </w:pPr>
      <w:rPr>
        <w:rFonts w:hint="default" w:ascii="Courier New" w:hAnsi="Courier New"/>
      </w:rPr>
    </w:lvl>
    <w:lvl w:ilvl="2" w:tplc="1832A216">
      <w:start w:val="1"/>
      <w:numFmt w:val="bullet"/>
      <w:lvlText w:val=""/>
      <w:lvlJc w:val="left"/>
      <w:pPr>
        <w:ind w:left="2160" w:hanging="360"/>
      </w:pPr>
      <w:rPr>
        <w:rFonts w:hint="default" w:ascii="Wingdings" w:hAnsi="Wingdings"/>
      </w:rPr>
    </w:lvl>
    <w:lvl w:ilvl="3" w:tplc="9E20DA76">
      <w:start w:val="1"/>
      <w:numFmt w:val="bullet"/>
      <w:lvlText w:val=""/>
      <w:lvlJc w:val="left"/>
      <w:pPr>
        <w:ind w:left="2880" w:hanging="360"/>
      </w:pPr>
      <w:rPr>
        <w:rFonts w:hint="default" w:ascii="Symbol" w:hAnsi="Symbol"/>
      </w:rPr>
    </w:lvl>
    <w:lvl w:ilvl="4" w:tplc="7A44FEC0">
      <w:start w:val="1"/>
      <w:numFmt w:val="bullet"/>
      <w:lvlText w:val="o"/>
      <w:lvlJc w:val="left"/>
      <w:pPr>
        <w:ind w:left="3600" w:hanging="360"/>
      </w:pPr>
      <w:rPr>
        <w:rFonts w:hint="default" w:ascii="Courier New" w:hAnsi="Courier New"/>
      </w:rPr>
    </w:lvl>
    <w:lvl w:ilvl="5" w:tplc="C9348ADA">
      <w:start w:val="1"/>
      <w:numFmt w:val="bullet"/>
      <w:lvlText w:val=""/>
      <w:lvlJc w:val="left"/>
      <w:pPr>
        <w:ind w:left="4320" w:hanging="360"/>
      </w:pPr>
      <w:rPr>
        <w:rFonts w:hint="default" w:ascii="Wingdings" w:hAnsi="Wingdings"/>
      </w:rPr>
    </w:lvl>
    <w:lvl w:ilvl="6" w:tplc="6D3AA2F6">
      <w:start w:val="1"/>
      <w:numFmt w:val="bullet"/>
      <w:lvlText w:val=""/>
      <w:lvlJc w:val="left"/>
      <w:pPr>
        <w:ind w:left="5040" w:hanging="360"/>
      </w:pPr>
      <w:rPr>
        <w:rFonts w:hint="default" w:ascii="Symbol" w:hAnsi="Symbol"/>
      </w:rPr>
    </w:lvl>
    <w:lvl w:ilvl="7" w:tplc="485A248A">
      <w:start w:val="1"/>
      <w:numFmt w:val="bullet"/>
      <w:lvlText w:val="o"/>
      <w:lvlJc w:val="left"/>
      <w:pPr>
        <w:ind w:left="5760" w:hanging="360"/>
      </w:pPr>
      <w:rPr>
        <w:rFonts w:hint="default" w:ascii="Courier New" w:hAnsi="Courier New"/>
      </w:rPr>
    </w:lvl>
    <w:lvl w:ilvl="8" w:tplc="11344B40">
      <w:start w:val="1"/>
      <w:numFmt w:val="bullet"/>
      <w:lvlText w:val=""/>
      <w:lvlJc w:val="left"/>
      <w:pPr>
        <w:ind w:left="6480" w:hanging="360"/>
      </w:pPr>
      <w:rPr>
        <w:rFonts w:hint="default" w:ascii="Wingdings" w:hAnsi="Wingdings"/>
      </w:rPr>
    </w:lvl>
  </w:abstractNum>
  <w:abstractNum w:abstractNumId="7" w15:restartNumberingAfterBreak="0">
    <w:nsid w:val="22433B57"/>
    <w:multiLevelType w:val="hybridMultilevel"/>
    <w:tmpl w:val="9D8C9124"/>
    <w:lvl w:ilvl="0" w:tplc="864C9142">
      <w:start w:val="1"/>
      <w:numFmt w:val="bullet"/>
      <w:lvlText w:val=""/>
      <w:lvlJc w:val="left"/>
      <w:pPr>
        <w:ind w:left="720" w:hanging="360"/>
      </w:pPr>
      <w:rPr>
        <w:rFonts w:hint="default" w:ascii="Symbol" w:hAnsi="Symbol"/>
      </w:rPr>
    </w:lvl>
    <w:lvl w:ilvl="1" w:tplc="05F4C234">
      <w:start w:val="1"/>
      <w:numFmt w:val="bullet"/>
      <w:lvlText w:val="o"/>
      <w:lvlJc w:val="left"/>
      <w:pPr>
        <w:ind w:left="1440" w:hanging="360"/>
      </w:pPr>
      <w:rPr>
        <w:rFonts w:hint="default" w:ascii="Courier New" w:hAnsi="Courier New"/>
      </w:rPr>
    </w:lvl>
    <w:lvl w:ilvl="2" w:tplc="BBFE8166">
      <w:start w:val="1"/>
      <w:numFmt w:val="bullet"/>
      <w:lvlText w:val=""/>
      <w:lvlJc w:val="left"/>
      <w:pPr>
        <w:ind w:left="2160" w:hanging="360"/>
      </w:pPr>
      <w:rPr>
        <w:rFonts w:hint="default" w:ascii="Wingdings" w:hAnsi="Wingdings"/>
      </w:rPr>
    </w:lvl>
    <w:lvl w:ilvl="3" w:tplc="CC44F088">
      <w:start w:val="1"/>
      <w:numFmt w:val="bullet"/>
      <w:lvlText w:val=""/>
      <w:lvlJc w:val="left"/>
      <w:pPr>
        <w:ind w:left="2880" w:hanging="360"/>
      </w:pPr>
      <w:rPr>
        <w:rFonts w:hint="default" w:ascii="Symbol" w:hAnsi="Symbol"/>
      </w:rPr>
    </w:lvl>
    <w:lvl w:ilvl="4" w:tplc="4CBC38D4">
      <w:start w:val="1"/>
      <w:numFmt w:val="bullet"/>
      <w:lvlText w:val="o"/>
      <w:lvlJc w:val="left"/>
      <w:pPr>
        <w:ind w:left="3600" w:hanging="360"/>
      </w:pPr>
      <w:rPr>
        <w:rFonts w:hint="default" w:ascii="Courier New" w:hAnsi="Courier New"/>
      </w:rPr>
    </w:lvl>
    <w:lvl w:ilvl="5" w:tplc="683C4262">
      <w:start w:val="1"/>
      <w:numFmt w:val="bullet"/>
      <w:lvlText w:val=""/>
      <w:lvlJc w:val="left"/>
      <w:pPr>
        <w:ind w:left="4320" w:hanging="360"/>
      </w:pPr>
      <w:rPr>
        <w:rFonts w:hint="default" w:ascii="Wingdings" w:hAnsi="Wingdings"/>
      </w:rPr>
    </w:lvl>
    <w:lvl w:ilvl="6" w:tplc="1C1240C2">
      <w:start w:val="1"/>
      <w:numFmt w:val="bullet"/>
      <w:lvlText w:val=""/>
      <w:lvlJc w:val="left"/>
      <w:pPr>
        <w:ind w:left="5040" w:hanging="360"/>
      </w:pPr>
      <w:rPr>
        <w:rFonts w:hint="default" w:ascii="Symbol" w:hAnsi="Symbol"/>
      </w:rPr>
    </w:lvl>
    <w:lvl w:ilvl="7" w:tplc="C08A2374">
      <w:start w:val="1"/>
      <w:numFmt w:val="bullet"/>
      <w:lvlText w:val="o"/>
      <w:lvlJc w:val="left"/>
      <w:pPr>
        <w:ind w:left="5760" w:hanging="360"/>
      </w:pPr>
      <w:rPr>
        <w:rFonts w:hint="default" w:ascii="Courier New" w:hAnsi="Courier New"/>
      </w:rPr>
    </w:lvl>
    <w:lvl w:ilvl="8" w:tplc="A170E7A6">
      <w:start w:val="1"/>
      <w:numFmt w:val="bullet"/>
      <w:lvlText w:val=""/>
      <w:lvlJc w:val="left"/>
      <w:pPr>
        <w:ind w:left="6480" w:hanging="360"/>
      </w:pPr>
      <w:rPr>
        <w:rFonts w:hint="default" w:ascii="Wingdings" w:hAnsi="Wingdings"/>
      </w:rPr>
    </w:lvl>
  </w:abstractNum>
  <w:abstractNum w:abstractNumId="8" w15:restartNumberingAfterBreak="0">
    <w:nsid w:val="22E86A1E"/>
    <w:multiLevelType w:val="multilevel"/>
    <w:tmpl w:val="8EAA753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9E9892"/>
    <w:multiLevelType w:val="hybridMultilevel"/>
    <w:tmpl w:val="03F6480E"/>
    <w:lvl w:ilvl="0" w:tplc="D4881B86">
      <w:start w:val="1"/>
      <w:numFmt w:val="decimal"/>
      <w:lvlText w:val="%1."/>
      <w:lvlJc w:val="left"/>
      <w:pPr>
        <w:ind w:left="720" w:hanging="360"/>
      </w:pPr>
    </w:lvl>
    <w:lvl w:ilvl="1" w:tplc="53C40AE0">
      <w:start w:val="1"/>
      <w:numFmt w:val="lowerLetter"/>
      <w:lvlText w:val="%2."/>
      <w:lvlJc w:val="left"/>
      <w:pPr>
        <w:ind w:left="1440" w:hanging="360"/>
      </w:pPr>
    </w:lvl>
    <w:lvl w:ilvl="2" w:tplc="907436F6">
      <w:start w:val="1"/>
      <w:numFmt w:val="lowerRoman"/>
      <w:lvlText w:val="%3."/>
      <w:lvlJc w:val="right"/>
      <w:pPr>
        <w:ind w:left="2160" w:hanging="180"/>
      </w:pPr>
    </w:lvl>
    <w:lvl w:ilvl="3" w:tplc="DF988C0C">
      <w:start w:val="1"/>
      <w:numFmt w:val="decimal"/>
      <w:lvlText w:val="%4."/>
      <w:lvlJc w:val="left"/>
      <w:pPr>
        <w:ind w:left="2880" w:hanging="360"/>
      </w:pPr>
    </w:lvl>
    <w:lvl w:ilvl="4" w:tplc="13A60648">
      <w:start w:val="1"/>
      <w:numFmt w:val="lowerLetter"/>
      <w:lvlText w:val="%5."/>
      <w:lvlJc w:val="left"/>
      <w:pPr>
        <w:ind w:left="3600" w:hanging="360"/>
      </w:pPr>
    </w:lvl>
    <w:lvl w:ilvl="5" w:tplc="6E787938">
      <w:start w:val="1"/>
      <w:numFmt w:val="lowerRoman"/>
      <w:lvlText w:val="%6."/>
      <w:lvlJc w:val="right"/>
      <w:pPr>
        <w:ind w:left="4320" w:hanging="180"/>
      </w:pPr>
    </w:lvl>
    <w:lvl w:ilvl="6" w:tplc="BB6E06E0">
      <w:start w:val="1"/>
      <w:numFmt w:val="decimal"/>
      <w:lvlText w:val="%7."/>
      <w:lvlJc w:val="left"/>
      <w:pPr>
        <w:ind w:left="5040" w:hanging="360"/>
      </w:pPr>
    </w:lvl>
    <w:lvl w:ilvl="7" w:tplc="FCACFDF4">
      <w:start w:val="1"/>
      <w:numFmt w:val="lowerLetter"/>
      <w:lvlText w:val="%8."/>
      <w:lvlJc w:val="left"/>
      <w:pPr>
        <w:ind w:left="5760" w:hanging="360"/>
      </w:pPr>
    </w:lvl>
    <w:lvl w:ilvl="8" w:tplc="0C406EBC">
      <w:start w:val="1"/>
      <w:numFmt w:val="lowerRoman"/>
      <w:lvlText w:val="%9."/>
      <w:lvlJc w:val="right"/>
      <w:pPr>
        <w:ind w:left="6480" w:hanging="180"/>
      </w:pPr>
    </w:lvl>
  </w:abstractNum>
  <w:abstractNum w:abstractNumId="10" w15:restartNumberingAfterBreak="0">
    <w:nsid w:val="28CFEB10"/>
    <w:multiLevelType w:val="hybridMultilevel"/>
    <w:tmpl w:val="218C3ABA"/>
    <w:lvl w:ilvl="0" w:tplc="3DD81104">
      <w:start w:val="1"/>
      <w:numFmt w:val="bullet"/>
      <w:lvlText w:val="-"/>
      <w:lvlJc w:val="left"/>
      <w:pPr>
        <w:ind w:left="720" w:hanging="360"/>
      </w:pPr>
      <w:rPr>
        <w:rFonts w:hint="default" w:ascii="Calibri" w:hAnsi="Calibri"/>
      </w:rPr>
    </w:lvl>
    <w:lvl w:ilvl="1" w:tplc="0EA8BA4E">
      <w:start w:val="1"/>
      <w:numFmt w:val="bullet"/>
      <w:lvlText w:val="o"/>
      <w:lvlJc w:val="left"/>
      <w:pPr>
        <w:ind w:left="1440" w:hanging="360"/>
      </w:pPr>
      <w:rPr>
        <w:rFonts w:hint="default" w:ascii="Courier New" w:hAnsi="Courier New"/>
      </w:rPr>
    </w:lvl>
    <w:lvl w:ilvl="2" w:tplc="F64A0D16">
      <w:start w:val="1"/>
      <w:numFmt w:val="bullet"/>
      <w:lvlText w:val=""/>
      <w:lvlJc w:val="left"/>
      <w:pPr>
        <w:ind w:left="2160" w:hanging="360"/>
      </w:pPr>
      <w:rPr>
        <w:rFonts w:hint="default" w:ascii="Wingdings" w:hAnsi="Wingdings"/>
      </w:rPr>
    </w:lvl>
    <w:lvl w:ilvl="3" w:tplc="728491B8">
      <w:start w:val="1"/>
      <w:numFmt w:val="bullet"/>
      <w:lvlText w:val=""/>
      <w:lvlJc w:val="left"/>
      <w:pPr>
        <w:ind w:left="2880" w:hanging="360"/>
      </w:pPr>
      <w:rPr>
        <w:rFonts w:hint="default" w:ascii="Symbol" w:hAnsi="Symbol"/>
      </w:rPr>
    </w:lvl>
    <w:lvl w:ilvl="4" w:tplc="E6500C1E">
      <w:start w:val="1"/>
      <w:numFmt w:val="bullet"/>
      <w:lvlText w:val="o"/>
      <w:lvlJc w:val="left"/>
      <w:pPr>
        <w:ind w:left="3600" w:hanging="360"/>
      </w:pPr>
      <w:rPr>
        <w:rFonts w:hint="default" w:ascii="Courier New" w:hAnsi="Courier New"/>
      </w:rPr>
    </w:lvl>
    <w:lvl w:ilvl="5" w:tplc="45A2BC58">
      <w:start w:val="1"/>
      <w:numFmt w:val="bullet"/>
      <w:lvlText w:val=""/>
      <w:lvlJc w:val="left"/>
      <w:pPr>
        <w:ind w:left="4320" w:hanging="360"/>
      </w:pPr>
      <w:rPr>
        <w:rFonts w:hint="default" w:ascii="Wingdings" w:hAnsi="Wingdings"/>
      </w:rPr>
    </w:lvl>
    <w:lvl w:ilvl="6" w:tplc="01C2F124">
      <w:start w:val="1"/>
      <w:numFmt w:val="bullet"/>
      <w:lvlText w:val=""/>
      <w:lvlJc w:val="left"/>
      <w:pPr>
        <w:ind w:left="5040" w:hanging="360"/>
      </w:pPr>
      <w:rPr>
        <w:rFonts w:hint="default" w:ascii="Symbol" w:hAnsi="Symbol"/>
      </w:rPr>
    </w:lvl>
    <w:lvl w:ilvl="7" w:tplc="75B89048">
      <w:start w:val="1"/>
      <w:numFmt w:val="bullet"/>
      <w:lvlText w:val="o"/>
      <w:lvlJc w:val="left"/>
      <w:pPr>
        <w:ind w:left="5760" w:hanging="360"/>
      </w:pPr>
      <w:rPr>
        <w:rFonts w:hint="default" w:ascii="Courier New" w:hAnsi="Courier New"/>
      </w:rPr>
    </w:lvl>
    <w:lvl w:ilvl="8" w:tplc="7C2C12CA">
      <w:start w:val="1"/>
      <w:numFmt w:val="bullet"/>
      <w:lvlText w:val=""/>
      <w:lvlJc w:val="left"/>
      <w:pPr>
        <w:ind w:left="6480" w:hanging="360"/>
      </w:pPr>
      <w:rPr>
        <w:rFonts w:hint="default" w:ascii="Wingdings" w:hAnsi="Wingdings"/>
      </w:rPr>
    </w:lvl>
  </w:abstractNum>
  <w:abstractNum w:abstractNumId="11" w15:restartNumberingAfterBreak="0">
    <w:nsid w:val="2A245828"/>
    <w:multiLevelType w:val="hybridMultilevel"/>
    <w:tmpl w:val="61D6A9F8"/>
    <w:lvl w:ilvl="0" w:tplc="FE22F5EE">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663D46D"/>
    <w:multiLevelType w:val="hybridMultilevel"/>
    <w:tmpl w:val="D342145C"/>
    <w:lvl w:ilvl="0" w:tplc="7D86E952">
      <w:start w:val="1"/>
      <w:numFmt w:val="bullet"/>
      <w:lvlText w:val="-"/>
      <w:lvlJc w:val="left"/>
      <w:pPr>
        <w:ind w:left="720" w:hanging="360"/>
      </w:pPr>
      <w:rPr>
        <w:rFonts w:hint="default" w:ascii="Calibri" w:hAnsi="Calibri"/>
      </w:rPr>
    </w:lvl>
    <w:lvl w:ilvl="1" w:tplc="AAB0D352">
      <w:start w:val="1"/>
      <w:numFmt w:val="bullet"/>
      <w:lvlText w:val="o"/>
      <w:lvlJc w:val="left"/>
      <w:pPr>
        <w:ind w:left="1440" w:hanging="360"/>
      </w:pPr>
      <w:rPr>
        <w:rFonts w:hint="default" w:ascii="Courier New" w:hAnsi="Courier New"/>
      </w:rPr>
    </w:lvl>
    <w:lvl w:ilvl="2" w:tplc="8C0E81F2">
      <w:start w:val="1"/>
      <w:numFmt w:val="bullet"/>
      <w:lvlText w:val=""/>
      <w:lvlJc w:val="left"/>
      <w:pPr>
        <w:ind w:left="2160" w:hanging="360"/>
      </w:pPr>
      <w:rPr>
        <w:rFonts w:hint="default" w:ascii="Wingdings" w:hAnsi="Wingdings"/>
      </w:rPr>
    </w:lvl>
    <w:lvl w:ilvl="3" w:tplc="C054CB32">
      <w:start w:val="1"/>
      <w:numFmt w:val="bullet"/>
      <w:lvlText w:val=""/>
      <w:lvlJc w:val="left"/>
      <w:pPr>
        <w:ind w:left="2880" w:hanging="360"/>
      </w:pPr>
      <w:rPr>
        <w:rFonts w:hint="default" w:ascii="Symbol" w:hAnsi="Symbol"/>
      </w:rPr>
    </w:lvl>
    <w:lvl w:ilvl="4" w:tplc="CC80C456">
      <w:start w:val="1"/>
      <w:numFmt w:val="bullet"/>
      <w:lvlText w:val="o"/>
      <w:lvlJc w:val="left"/>
      <w:pPr>
        <w:ind w:left="3600" w:hanging="360"/>
      </w:pPr>
      <w:rPr>
        <w:rFonts w:hint="default" w:ascii="Courier New" w:hAnsi="Courier New"/>
      </w:rPr>
    </w:lvl>
    <w:lvl w:ilvl="5" w:tplc="920C546A">
      <w:start w:val="1"/>
      <w:numFmt w:val="bullet"/>
      <w:lvlText w:val=""/>
      <w:lvlJc w:val="left"/>
      <w:pPr>
        <w:ind w:left="4320" w:hanging="360"/>
      </w:pPr>
      <w:rPr>
        <w:rFonts w:hint="default" w:ascii="Wingdings" w:hAnsi="Wingdings"/>
      </w:rPr>
    </w:lvl>
    <w:lvl w:ilvl="6" w:tplc="C062106E">
      <w:start w:val="1"/>
      <w:numFmt w:val="bullet"/>
      <w:lvlText w:val=""/>
      <w:lvlJc w:val="left"/>
      <w:pPr>
        <w:ind w:left="5040" w:hanging="360"/>
      </w:pPr>
      <w:rPr>
        <w:rFonts w:hint="default" w:ascii="Symbol" w:hAnsi="Symbol"/>
      </w:rPr>
    </w:lvl>
    <w:lvl w:ilvl="7" w:tplc="A8C28400">
      <w:start w:val="1"/>
      <w:numFmt w:val="bullet"/>
      <w:lvlText w:val="o"/>
      <w:lvlJc w:val="left"/>
      <w:pPr>
        <w:ind w:left="5760" w:hanging="360"/>
      </w:pPr>
      <w:rPr>
        <w:rFonts w:hint="default" w:ascii="Courier New" w:hAnsi="Courier New"/>
      </w:rPr>
    </w:lvl>
    <w:lvl w:ilvl="8" w:tplc="74FEB17C">
      <w:start w:val="1"/>
      <w:numFmt w:val="bullet"/>
      <w:lvlText w:val=""/>
      <w:lvlJc w:val="left"/>
      <w:pPr>
        <w:ind w:left="6480" w:hanging="360"/>
      </w:pPr>
      <w:rPr>
        <w:rFonts w:hint="default" w:ascii="Wingdings" w:hAnsi="Wingdings"/>
      </w:rPr>
    </w:lvl>
  </w:abstractNum>
  <w:abstractNum w:abstractNumId="13" w15:restartNumberingAfterBreak="0">
    <w:nsid w:val="4CDD1269"/>
    <w:multiLevelType w:val="hybridMultilevel"/>
    <w:tmpl w:val="5644C922"/>
    <w:lvl w:ilvl="0" w:tplc="D7661814">
      <w:start w:val="1"/>
      <w:numFmt w:val="bullet"/>
      <w:lvlText w:val=""/>
      <w:lvlJc w:val="left"/>
      <w:pPr>
        <w:ind w:left="720" w:hanging="360"/>
      </w:pPr>
      <w:rPr>
        <w:rFonts w:hint="default" w:ascii="Symbol" w:hAnsi="Symbol"/>
      </w:rPr>
    </w:lvl>
    <w:lvl w:ilvl="1" w:tplc="0F86011A">
      <w:start w:val="1"/>
      <w:numFmt w:val="bullet"/>
      <w:lvlText w:val="o"/>
      <w:lvlJc w:val="left"/>
      <w:pPr>
        <w:ind w:left="1440" w:hanging="360"/>
      </w:pPr>
      <w:rPr>
        <w:rFonts w:hint="default" w:ascii="Courier New" w:hAnsi="Courier New"/>
      </w:rPr>
    </w:lvl>
    <w:lvl w:ilvl="2" w:tplc="A2808310">
      <w:start w:val="1"/>
      <w:numFmt w:val="bullet"/>
      <w:lvlText w:val=""/>
      <w:lvlJc w:val="left"/>
      <w:pPr>
        <w:ind w:left="2160" w:hanging="360"/>
      </w:pPr>
      <w:rPr>
        <w:rFonts w:hint="default" w:ascii="Wingdings" w:hAnsi="Wingdings"/>
      </w:rPr>
    </w:lvl>
    <w:lvl w:ilvl="3" w:tplc="6AC0E7AE">
      <w:start w:val="1"/>
      <w:numFmt w:val="bullet"/>
      <w:lvlText w:val=""/>
      <w:lvlJc w:val="left"/>
      <w:pPr>
        <w:ind w:left="2880" w:hanging="360"/>
      </w:pPr>
      <w:rPr>
        <w:rFonts w:hint="default" w:ascii="Symbol" w:hAnsi="Symbol"/>
      </w:rPr>
    </w:lvl>
    <w:lvl w:ilvl="4" w:tplc="A1245804">
      <w:start w:val="1"/>
      <w:numFmt w:val="bullet"/>
      <w:lvlText w:val="o"/>
      <w:lvlJc w:val="left"/>
      <w:pPr>
        <w:ind w:left="3600" w:hanging="360"/>
      </w:pPr>
      <w:rPr>
        <w:rFonts w:hint="default" w:ascii="Courier New" w:hAnsi="Courier New"/>
      </w:rPr>
    </w:lvl>
    <w:lvl w:ilvl="5" w:tplc="FC4CB138">
      <w:start w:val="1"/>
      <w:numFmt w:val="bullet"/>
      <w:lvlText w:val=""/>
      <w:lvlJc w:val="left"/>
      <w:pPr>
        <w:ind w:left="4320" w:hanging="360"/>
      </w:pPr>
      <w:rPr>
        <w:rFonts w:hint="default" w:ascii="Wingdings" w:hAnsi="Wingdings"/>
      </w:rPr>
    </w:lvl>
    <w:lvl w:ilvl="6" w:tplc="533EC1B0">
      <w:start w:val="1"/>
      <w:numFmt w:val="bullet"/>
      <w:lvlText w:val=""/>
      <w:lvlJc w:val="left"/>
      <w:pPr>
        <w:ind w:left="5040" w:hanging="360"/>
      </w:pPr>
      <w:rPr>
        <w:rFonts w:hint="default" w:ascii="Symbol" w:hAnsi="Symbol"/>
      </w:rPr>
    </w:lvl>
    <w:lvl w:ilvl="7" w:tplc="2596473C">
      <w:start w:val="1"/>
      <w:numFmt w:val="bullet"/>
      <w:lvlText w:val="o"/>
      <w:lvlJc w:val="left"/>
      <w:pPr>
        <w:ind w:left="5760" w:hanging="360"/>
      </w:pPr>
      <w:rPr>
        <w:rFonts w:hint="default" w:ascii="Courier New" w:hAnsi="Courier New"/>
      </w:rPr>
    </w:lvl>
    <w:lvl w:ilvl="8" w:tplc="36583590">
      <w:start w:val="1"/>
      <w:numFmt w:val="bullet"/>
      <w:lvlText w:val=""/>
      <w:lvlJc w:val="left"/>
      <w:pPr>
        <w:ind w:left="6480" w:hanging="360"/>
      </w:pPr>
      <w:rPr>
        <w:rFonts w:hint="default" w:ascii="Wingdings" w:hAnsi="Wingdings"/>
      </w:rPr>
    </w:lvl>
  </w:abstractNum>
  <w:abstractNum w:abstractNumId="14" w15:restartNumberingAfterBreak="0">
    <w:nsid w:val="734E9C52"/>
    <w:multiLevelType w:val="hybridMultilevel"/>
    <w:tmpl w:val="7E9809A4"/>
    <w:lvl w:ilvl="0" w:tplc="5D2E3372">
      <w:start w:val="1"/>
      <w:numFmt w:val="bullet"/>
      <w:lvlText w:val=""/>
      <w:lvlJc w:val="left"/>
      <w:pPr>
        <w:ind w:left="720" w:hanging="360"/>
      </w:pPr>
      <w:rPr>
        <w:rFonts w:hint="default" w:ascii="Symbol" w:hAnsi="Symbol"/>
      </w:rPr>
    </w:lvl>
    <w:lvl w:ilvl="1" w:tplc="20CED41C">
      <w:start w:val="1"/>
      <w:numFmt w:val="bullet"/>
      <w:lvlText w:val="o"/>
      <w:lvlJc w:val="left"/>
      <w:pPr>
        <w:ind w:left="1440" w:hanging="360"/>
      </w:pPr>
      <w:rPr>
        <w:rFonts w:hint="default" w:ascii="Courier New" w:hAnsi="Courier New"/>
      </w:rPr>
    </w:lvl>
    <w:lvl w:ilvl="2" w:tplc="DC7656AA">
      <w:start w:val="1"/>
      <w:numFmt w:val="bullet"/>
      <w:lvlText w:val=""/>
      <w:lvlJc w:val="left"/>
      <w:pPr>
        <w:ind w:left="2160" w:hanging="360"/>
      </w:pPr>
      <w:rPr>
        <w:rFonts w:hint="default" w:ascii="Wingdings" w:hAnsi="Wingdings"/>
      </w:rPr>
    </w:lvl>
    <w:lvl w:ilvl="3" w:tplc="2C32CD48">
      <w:start w:val="1"/>
      <w:numFmt w:val="bullet"/>
      <w:lvlText w:val=""/>
      <w:lvlJc w:val="left"/>
      <w:pPr>
        <w:ind w:left="2880" w:hanging="360"/>
      </w:pPr>
      <w:rPr>
        <w:rFonts w:hint="default" w:ascii="Symbol" w:hAnsi="Symbol"/>
      </w:rPr>
    </w:lvl>
    <w:lvl w:ilvl="4" w:tplc="D8A4C794">
      <w:start w:val="1"/>
      <w:numFmt w:val="bullet"/>
      <w:lvlText w:val="o"/>
      <w:lvlJc w:val="left"/>
      <w:pPr>
        <w:ind w:left="3600" w:hanging="360"/>
      </w:pPr>
      <w:rPr>
        <w:rFonts w:hint="default" w:ascii="Courier New" w:hAnsi="Courier New"/>
      </w:rPr>
    </w:lvl>
    <w:lvl w:ilvl="5" w:tplc="2F48279E">
      <w:start w:val="1"/>
      <w:numFmt w:val="bullet"/>
      <w:lvlText w:val=""/>
      <w:lvlJc w:val="left"/>
      <w:pPr>
        <w:ind w:left="4320" w:hanging="360"/>
      </w:pPr>
      <w:rPr>
        <w:rFonts w:hint="default" w:ascii="Wingdings" w:hAnsi="Wingdings"/>
      </w:rPr>
    </w:lvl>
    <w:lvl w:ilvl="6" w:tplc="328A59AA">
      <w:start w:val="1"/>
      <w:numFmt w:val="bullet"/>
      <w:lvlText w:val=""/>
      <w:lvlJc w:val="left"/>
      <w:pPr>
        <w:ind w:left="5040" w:hanging="360"/>
      </w:pPr>
      <w:rPr>
        <w:rFonts w:hint="default" w:ascii="Symbol" w:hAnsi="Symbol"/>
      </w:rPr>
    </w:lvl>
    <w:lvl w:ilvl="7" w:tplc="5D0C19A6">
      <w:start w:val="1"/>
      <w:numFmt w:val="bullet"/>
      <w:lvlText w:val="o"/>
      <w:lvlJc w:val="left"/>
      <w:pPr>
        <w:ind w:left="5760" w:hanging="360"/>
      </w:pPr>
      <w:rPr>
        <w:rFonts w:hint="default" w:ascii="Courier New" w:hAnsi="Courier New"/>
      </w:rPr>
    </w:lvl>
    <w:lvl w:ilvl="8" w:tplc="6A386E0C">
      <w:start w:val="1"/>
      <w:numFmt w:val="bullet"/>
      <w:lvlText w:val=""/>
      <w:lvlJc w:val="left"/>
      <w:pPr>
        <w:ind w:left="6480" w:hanging="360"/>
      </w:pPr>
      <w:rPr>
        <w:rFonts w:hint="default" w:ascii="Wingdings" w:hAnsi="Wingdings"/>
      </w:rPr>
    </w:lvl>
  </w:abstractNum>
  <w:abstractNum w:abstractNumId="15" w15:restartNumberingAfterBreak="0">
    <w:nsid w:val="7A2649C0"/>
    <w:multiLevelType w:val="hybridMultilevel"/>
    <w:tmpl w:val="655840A0"/>
    <w:lvl w:ilvl="0" w:tplc="921241D6">
      <w:start w:val="1"/>
      <w:numFmt w:val="bullet"/>
      <w:lvlText w:val="-"/>
      <w:lvlJc w:val="left"/>
      <w:pPr>
        <w:ind w:left="720" w:hanging="360"/>
      </w:pPr>
      <w:rPr>
        <w:rFonts w:hint="default" w:ascii="Calibri" w:hAnsi="Calibri"/>
      </w:rPr>
    </w:lvl>
    <w:lvl w:ilvl="1" w:tplc="407C3C00">
      <w:start w:val="1"/>
      <w:numFmt w:val="bullet"/>
      <w:lvlText w:val="o"/>
      <w:lvlJc w:val="left"/>
      <w:pPr>
        <w:ind w:left="1440" w:hanging="360"/>
      </w:pPr>
      <w:rPr>
        <w:rFonts w:hint="default" w:ascii="Courier New" w:hAnsi="Courier New"/>
      </w:rPr>
    </w:lvl>
    <w:lvl w:ilvl="2" w:tplc="38DCD160">
      <w:start w:val="1"/>
      <w:numFmt w:val="bullet"/>
      <w:lvlText w:val=""/>
      <w:lvlJc w:val="left"/>
      <w:pPr>
        <w:ind w:left="2160" w:hanging="360"/>
      </w:pPr>
      <w:rPr>
        <w:rFonts w:hint="default" w:ascii="Wingdings" w:hAnsi="Wingdings"/>
      </w:rPr>
    </w:lvl>
    <w:lvl w:ilvl="3" w:tplc="E90E4D1C">
      <w:start w:val="1"/>
      <w:numFmt w:val="bullet"/>
      <w:lvlText w:val=""/>
      <w:lvlJc w:val="left"/>
      <w:pPr>
        <w:ind w:left="2880" w:hanging="360"/>
      </w:pPr>
      <w:rPr>
        <w:rFonts w:hint="default" w:ascii="Symbol" w:hAnsi="Symbol"/>
      </w:rPr>
    </w:lvl>
    <w:lvl w:ilvl="4" w:tplc="BAA2615C">
      <w:start w:val="1"/>
      <w:numFmt w:val="bullet"/>
      <w:lvlText w:val="o"/>
      <w:lvlJc w:val="left"/>
      <w:pPr>
        <w:ind w:left="3600" w:hanging="360"/>
      </w:pPr>
      <w:rPr>
        <w:rFonts w:hint="default" w:ascii="Courier New" w:hAnsi="Courier New"/>
      </w:rPr>
    </w:lvl>
    <w:lvl w:ilvl="5" w:tplc="8EF6E980">
      <w:start w:val="1"/>
      <w:numFmt w:val="bullet"/>
      <w:lvlText w:val=""/>
      <w:lvlJc w:val="left"/>
      <w:pPr>
        <w:ind w:left="4320" w:hanging="360"/>
      </w:pPr>
      <w:rPr>
        <w:rFonts w:hint="default" w:ascii="Wingdings" w:hAnsi="Wingdings"/>
      </w:rPr>
    </w:lvl>
    <w:lvl w:ilvl="6" w:tplc="7A5A738E">
      <w:start w:val="1"/>
      <w:numFmt w:val="bullet"/>
      <w:lvlText w:val=""/>
      <w:lvlJc w:val="left"/>
      <w:pPr>
        <w:ind w:left="5040" w:hanging="360"/>
      </w:pPr>
      <w:rPr>
        <w:rFonts w:hint="default" w:ascii="Symbol" w:hAnsi="Symbol"/>
      </w:rPr>
    </w:lvl>
    <w:lvl w:ilvl="7" w:tplc="A8F67556">
      <w:start w:val="1"/>
      <w:numFmt w:val="bullet"/>
      <w:lvlText w:val="o"/>
      <w:lvlJc w:val="left"/>
      <w:pPr>
        <w:ind w:left="5760" w:hanging="360"/>
      </w:pPr>
      <w:rPr>
        <w:rFonts w:hint="default" w:ascii="Courier New" w:hAnsi="Courier New"/>
      </w:rPr>
    </w:lvl>
    <w:lvl w:ilvl="8" w:tplc="FF528044">
      <w:start w:val="1"/>
      <w:numFmt w:val="bullet"/>
      <w:lvlText w:val=""/>
      <w:lvlJc w:val="left"/>
      <w:pPr>
        <w:ind w:left="6480" w:hanging="360"/>
      </w:pPr>
      <w:rPr>
        <w:rFonts w:hint="default" w:ascii="Wingdings" w:hAnsi="Wingdings"/>
      </w:rPr>
    </w:lvl>
  </w:abstractNum>
  <w:num w:numId="1" w16cid:durableId="791481118">
    <w:abstractNumId w:val="4"/>
  </w:num>
  <w:num w:numId="2" w16cid:durableId="1705640552">
    <w:abstractNumId w:val="7"/>
  </w:num>
  <w:num w:numId="3" w16cid:durableId="2104563951">
    <w:abstractNumId w:val="1"/>
  </w:num>
  <w:num w:numId="4" w16cid:durableId="2099406223">
    <w:abstractNumId w:val="14"/>
  </w:num>
  <w:num w:numId="5" w16cid:durableId="2143843284">
    <w:abstractNumId w:val="13"/>
  </w:num>
  <w:num w:numId="6" w16cid:durableId="903880847">
    <w:abstractNumId w:val="0"/>
  </w:num>
  <w:num w:numId="7" w16cid:durableId="1834031747">
    <w:abstractNumId w:val="9"/>
  </w:num>
  <w:num w:numId="8" w16cid:durableId="1050349048">
    <w:abstractNumId w:val="3"/>
  </w:num>
  <w:num w:numId="9" w16cid:durableId="1024525311">
    <w:abstractNumId w:val="10"/>
  </w:num>
  <w:num w:numId="10" w16cid:durableId="129597409">
    <w:abstractNumId w:val="12"/>
  </w:num>
  <w:num w:numId="11" w16cid:durableId="1107584016">
    <w:abstractNumId w:val="15"/>
  </w:num>
  <w:num w:numId="12" w16cid:durableId="406389401">
    <w:abstractNumId w:val="6"/>
  </w:num>
  <w:num w:numId="13" w16cid:durableId="1772431815">
    <w:abstractNumId w:val="2"/>
  </w:num>
  <w:num w:numId="14" w16cid:durableId="1910918388">
    <w:abstractNumId w:val="8"/>
  </w:num>
  <w:num w:numId="15" w16cid:durableId="1995835283">
    <w:abstractNumId w:val="5"/>
  </w:num>
  <w:num w:numId="16" w16cid:durableId="7548623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ko, Alexander R">
    <w15:presenceInfo w15:providerId="AD" w15:userId="S::ars6529@psu.edu::95ceb65d-54a6-4805-bda6-94e5da57d745"/>
  </w15:person>
  <w15:person w15:author="Alexander Stepko">
    <w15:presenceInfo w15:providerId="AD" w15:userId="S::ars6529@psu.edu::95ceb65d-54a6-4805-bda6-94e5da57d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051647"/>
    <w:rsid w:val="00000000"/>
    <w:rsid w:val="00000583"/>
    <w:rsid w:val="00004E5C"/>
    <w:rsid w:val="000073F0"/>
    <w:rsid w:val="0001563D"/>
    <w:rsid w:val="00023EC9"/>
    <w:rsid w:val="000248DD"/>
    <w:rsid w:val="00033A5D"/>
    <w:rsid w:val="00035382"/>
    <w:rsid w:val="000407CD"/>
    <w:rsid w:val="00043774"/>
    <w:rsid w:val="0004481D"/>
    <w:rsid w:val="0004489F"/>
    <w:rsid w:val="0004604E"/>
    <w:rsid w:val="00046976"/>
    <w:rsid w:val="00046E74"/>
    <w:rsid w:val="00051C0F"/>
    <w:rsid w:val="000523FF"/>
    <w:rsid w:val="0005348E"/>
    <w:rsid w:val="00054A41"/>
    <w:rsid w:val="00066FE7"/>
    <w:rsid w:val="000712F2"/>
    <w:rsid w:val="00071407"/>
    <w:rsid w:val="00073406"/>
    <w:rsid w:val="000746EB"/>
    <w:rsid w:val="00074F86"/>
    <w:rsid w:val="000757A7"/>
    <w:rsid w:val="000772C2"/>
    <w:rsid w:val="000824AC"/>
    <w:rsid w:val="00083D11"/>
    <w:rsid w:val="000846CF"/>
    <w:rsid w:val="00094F34"/>
    <w:rsid w:val="000975F4"/>
    <w:rsid w:val="000A41E3"/>
    <w:rsid w:val="000A7801"/>
    <w:rsid w:val="000B1E55"/>
    <w:rsid w:val="000B22BB"/>
    <w:rsid w:val="000B7AC1"/>
    <w:rsid w:val="000D0586"/>
    <w:rsid w:val="000D0B28"/>
    <w:rsid w:val="000D140C"/>
    <w:rsid w:val="000D7B79"/>
    <w:rsid w:val="000E2C55"/>
    <w:rsid w:val="000E72DC"/>
    <w:rsid w:val="000F51CF"/>
    <w:rsid w:val="000F6A18"/>
    <w:rsid w:val="001007DD"/>
    <w:rsid w:val="00103DEF"/>
    <w:rsid w:val="0010777A"/>
    <w:rsid w:val="00107940"/>
    <w:rsid w:val="00107CB2"/>
    <w:rsid w:val="00111B71"/>
    <w:rsid w:val="001136F1"/>
    <w:rsid w:val="0011735A"/>
    <w:rsid w:val="001208CA"/>
    <w:rsid w:val="0012103A"/>
    <w:rsid w:val="00122B9C"/>
    <w:rsid w:val="00127090"/>
    <w:rsid w:val="00132C29"/>
    <w:rsid w:val="00140884"/>
    <w:rsid w:val="00141A84"/>
    <w:rsid w:val="00142C19"/>
    <w:rsid w:val="00143C4F"/>
    <w:rsid w:val="00144F93"/>
    <w:rsid w:val="00146129"/>
    <w:rsid w:val="00146812"/>
    <w:rsid w:val="00147C81"/>
    <w:rsid w:val="0015227F"/>
    <w:rsid w:val="00152553"/>
    <w:rsid w:val="00156D75"/>
    <w:rsid w:val="00156ED8"/>
    <w:rsid w:val="00164F68"/>
    <w:rsid w:val="00165286"/>
    <w:rsid w:val="00165DF8"/>
    <w:rsid w:val="00166BA9"/>
    <w:rsid w:val="001722B9"/>
    <w:rsid w:val="00173767"/>
    <w:rsid w:val="00177707"/>
    <w:rsid w:val="0018338E"/>
    <w:rsid w:val="00185A57"/>
    <w:rsid w:val="00187862"/>
    <w:rsid w:val="001900F5"/>
    <w:rsid w:val="00196C2C"/>
    <w:rsid w:val="001A33A5"/>
    <w:rsid w:val="001A4E87"/>
    <w:rsid w:val="001B0965"/>
    <w:rsid w:val="001B1D58"/>
    <w:rsid w:val="001B4551"/>
    <w:rsid w:val="001C1DCD"/>
    <w:rsid w:val="001C21D9"/>
    <w:rsid w:val="001C53CA"/>
    <w:rsid w:val="001C6278"/>
    <w:rsid w:val="001D0B9C"/>
    <w:rsid w:val="001D246D"/>
    <w:rsid w:val="001D3495"/>
    <w:rsid w:val="001D5CF1"/>
    <w:rsid w:val="001D6371"/>
    <w:rsid w:val="001D7414"/>
    <w:rsid w:val="001E6401"/>
    <w:rsid w:val="001E6E0A"/>
    <w:rsid w:val="001E744E"/>
    <w:rsid w:val="001F0B43"/>
    <w:rsid w:val="001F111C"/>
    <w:rsid w:val="001F300A"/>
    <w:rsid w:val="001F3398"/>
    <w:rsid w:val="001F771D"/>
    <w:rsid w:val="002029B0"/>
    <w:rsid w:val="002052C3"/>
    <w:rsid w:val="00205F6F"/>
    <w:rsid w:val="0021023D"/>
    <w:rsid w:val="00215677"/>
    <w:rsid w:val="00216789"/>
    <w:rsid w:val="0022432E"/>
    <w:rsid w:val="00233035"/>
    <w:rsid w:val="0023349F"/>
    <w:rsid w:val="002344E4"/>
    <w:rsid w:val="0024015E"/>
    <w:rsid w:val="00241B76"/>
    <w:rsid w:val="00242870"/>
    <w:rsid w:val="00242E9E"/>
    <w:rsid w:val="00250DD8"/>
    <w:rsid w:val="00251ABB"/>
    <w:rsid w:val="00251D63"/>
    <w:rsid w:val="0025756F"/>
    <w:rsid w:val="002613A5"/>
    <w:rsid w:val="00263CF1"/>
    <w:rsid w:val="002646F1"/>
    <w:rsid w:val="00267A6F"/>
    <w:rsid w:val="0027234C"/>
    <w:rsid w:val="00274D1D"/>
    <w:rsid w:val="00274EA5"/>
    <w:rsid w:val="00280E06"/>
    <w:rsid w:val="00281088"/>
    <w:rsid w:val="00281C3C"/>
    <w:rsid w:val="002844F2"/>
    <w:rsid w:val="00284BAD"/>
    <w:rsid w:val="00287E7E"/>
    <w:rsid w:val="002A394A"/>
    <w:rsid w:val="002B2ADE"/>
    <w:rsid w:val="002B5320"/>
    <w:rsid w:val="002C1CBE"/>
    <w:rsid w:val="002C2685"/>
    <w:rsid w:val="002C51EC"/>
    <w:rsid w:val="002C7070"/>
    <w:rsid w:val="002D1253"/>
    <w:rsid w:val="002D2563"/>
    <w:rsid w:val="002D3A43"/>
    <w:rsid w:val="002D7F80"/>
    <w:rsid w:val="002E2974"/>
    <w:rsid w:val="002E29DE"/>
    <w:rsid w:val="002E2F4C"/>
    <w:rsid w:val="002E531D"/>
    <w:rsid w:val="002E5522"/>
    <w:rsid w:val="002E5ADF"/>
    <w:rsid w:val="002F001F"/>
    <w:rsid w:val="002F5B5D"/>
    <w:rsid w:val="002F76F2"/>
    <w:rsid w:val="00302393"/>
    <w:rsid w:val="003046A3"/>
    <w:rsid w:val="00304C18"/>
    <w:rsid w:val="00314D36"/>
    <w:rsid w:val="0032533B"/>
    <w:rsid w:val="00327780"/>
    <w:rsid w:val="003361F2"/>
    <w:rsid w:val="00341647"/>
    <w:rsid w:val="00345F09"/>
    <w:rsid w:val="0034742C"/>
    <w:rsid w:val="0034E46F"/>
    <w:rsid w:val="003502D9"/>
    <w:rsid w:val="00351F30"/>
    <w:rsid w:val="00355463"/>
    <w:rsid w:val="00360ADF"/>
    <w:rsid w:val="00366773"/>
    <w:rsid w:val="0037188C"/>
    <w:rsid w:val="003747C4"/>
    <w:rsid w:val="00374892"/>
    <w:rsid w:val="00374DDB"/>
    <w:rsid w:val="00376031"/>
    <w:rsid w:val="0037730A"/>
    <w:rsid w:val="00377492"/>
    <w:rsid w:val="003827F9"/>
    <w:rsid w:val="0038549C"/>
    <w:rsid w:val="00385F58"/>
    <w:rsid w:val="003A4F90"/>
    <w:rsid w:val="003A656A"/>
    <w:rsid w:val="003A7AA5"/>
    <w:rsid w:val="003B0A50"/>
    <w:rsid w:val="003B0A61"/>
    <w:rsid w:val="003C0137"/>
    <w:rsid w:val="003C5A77"/>
    <w:rsid w:val="003C6D08"/>
    <w:rsid w:val="003D130C"/>
    <w:rsid w:val="003D1BDE"/>
    <w:rsid w:val="003D341F"/>
    <w:rsid w:val="003E11C5"/>
    <w:rsid w:val="003E3695"/>
    <w:rsid w:val="003E43B3"/>
    <w:rsid w:val="003E44A9"/>
    <w:rsid w:val="003E492F"/>
    <w:rsid w:val="003E5CAB"/>
    <w:rsid w:val="003E72CE"/>
    <w:rsid w:val="003F498F"/>
    <w:rsid w:val="003F5124"/>
    <w:rsid w:val="003F78F3"/>
    <w:rsid w:val="0040768B"/>
    <w:rsid w:val="00412929"/>
    <w:rsid w:val="0041470B"/>
    <w:rsid w:val="0041583F"/>
    <w:rsid w:val="00417F73"/>
    <w:rsid w:val="004216FC"/>
    <w:rsid w:val="00422170"/>
    <w:rsid w:val="0042397C"/>
    <w:rsid w:val="00446F5D"/>
    <w:rsid w:val="0045357E"/>
    <w:rsid w:val="004579C0"/>
    <w:rsid w:val="00460B43"/>
    <w:rsid w:val="00463D07"/>
    <w:rsid w:val="0046777C"/>
    <w:rsid w:val="00470094"/>
    <w:rsid w:val="0047048D"/>
    <w:rsid w:val="00473448"/>
    <w:rsid w:val="0047367B"/>
    <w:rsid w:val="00480998"/>
    <w:rsid w:val="00482D7E"/>
    <w:rsid w:val="004850E0"/>
    <w:rsid w:val="00495C9A"/>
    <w:rsid w:val="004A473E"/>
    <w:rsid w:val="004B2853"/>
    <w:rsid w:val="004B3051"/>
    <w:rsid w:val="004B67E6"/>
    <w:rsid w:val="004B7049"/>
    <w:rsid w:val="004B704B"/>
    <w:rsid w:val="004B75B8"/>
    <w:rsid w:val="004C07AD"/>
    <w:rsid w:val="004C3C76"/>
    <w:rsid w:val="004C4C7A"/>
    <w:rsid w:val="004C54D4"/>
    <w:rsid w:val="004D071E"/>
    <w:rsid w:val="004D0F58"/>
    <w:rsid w:val="004D1A5B"/>
    <w:rsid w:val="004D5013"/>
    <w:rsid w:val="004D5AE7"/>
    <w:rsid w:val="004E6453"/>
    <w:rsid w:val="004F795C"/>
    <w:rsid w:val="00502143"/>
    <w:rsid w:val="00503D6B"/>
    <w:rsid w:val="00504A2A"/>
    <w:rsid w:val="0051076E"/>
    <w:rsid w:val="0051090D"/>
    <w:rsid w:val="005117B0"/>
    <w:rsid w:val="005130CB"/>
    <w:rsid w:val="00513791"/>
    <w:rsid w:val="00514621"/>
    <w:rsid w:val="005211B0"/>
    <w:rsid w:val="005230A3"/>
    <w:rsid w:val="0052331D"/>
    <w:rsid w:val="00525EF6"/>
    <w:rsid w:val="0053168B"/>
    <w:rsid w:val="005319D2"/>
    <w:rsid w:val="00532D12"/>
    <w:rsid w:val="00534623"/>
    <w:rsid w:val="00537826"/>
    <w:rsid w:val="00537B14"/>
    <w:rsid w:val="00541E8C"/>
    <w:rsid w:val="00542705"/>
    <w:rsid w:val="00546620"/>
    <w:rsid w:val="00547EDF"/>
    <w:rsid w:val="00553FAF"/>
    <w:rsid w:val="005556C2"/>
    <w:rsid w:val="005562FA"/>
    <w:rsid w:val="005601F6"/>
    <w:rsid w:val="00560F1C"/>
    <w:rsid w:val="005624F1"/>
    <w:rsid w:val="005652BC"/>
    <w:rsid w:val="00570F03"/>
    <w:rsid w:val="005713B6"/>
    <w:rsid w:val="00571F66"/>
    <w:rsid w:val="00572A80"/>
    <w:rsid w:val="00573CB8"/>
    <w:rsid w:val="00574304"/>
    <w:rsid w:val="0057467D"/>
    <w:rsid w:val="0058250B"/>
    <w:rsid w:val="0058475D"/>
    <w:rsid w:val="00584F24"/>
    <w:rsid w:val="00586EE8"/>
    <w:rsid w:val="005871F1"/>
    <w:rsid w:val="00590FED"/>
    <w:rsid w:val="00591926"/>
    <w:rsid w:val="00591E65"/>
    <w:rsid w:val="00594398"/>
    <w:rsid w:val="005A2D65"/>
    <w:rsid w:val="005B30D0"/>
    <w:rsid w:val="005B42F5"/>
    <w:rsid w:val="005B74D9"/>
    <w:rsid w:val="005C6995"/>
    <w:rsid w:val="005D17B6"/>
    <w:rsid w:val="005D273A"/>
    <w:rsid w:val="005D66D9"/>
    <w:rsid w:val="005D6775"/>
    <w:rsid w:val="005D7D42"/>
    <w:rsid w:val="005E03F7"/>
    <w:rsid w:val="005E16D6"/>
    <w:rsid w:val="005E1F96"/>
    <w:rsid w:val="005E3959"/>
    <w:rsid w:val="005E402F"/>
    <w:rsid w:val="005E558D"/>
    <w:rsid w:val="005E567E"/>
    <w:rsid w:val="005E7A9A"/>
    <w:rsid w:val="005F2DF7"/>
    <w:rsid w:val="005F3276"/>
    <w:rsid w:val="005F62CF"/>
    <w:rsid w:val="006021EA"/>
    <w:rsid w:val="0060392E"/>
    <w:rsid w:val="00605077"/>
    <w:rsid w:val="00605C88"/>
    <w:rsid w:val="00606753"/>
    <w:rsid w:val="00607795"/>
    <w:rsid w:val="00611105"/>
    <w:rsid w:val="00611B52"/>
    <w:rsid w:val="006134A9"/>
    <w:rsid w:val="00630815"/>
    <w:rsid w:val="0063771E"/>
    <w:rsid w:val="0063779F"/>
    <w:rsid w:val="006443EF"/>
    <w:rsid w:val="006449BA"/>
    <w:rsid w:val="00644B54"/>
    <w:rsid w:val="006458C9"/>
    <w:rsid w:val="00647300"/>
    <w:rsid w:val="00650AEB"/>
    <w:rsid w:val="00651B92"/>
    <w:rsid w:val="006539B5"/>
    <w:rsid w:val="0065479A"/>
    <w:rsid w:val="006560AD"/>
    <w:rsid w:val="006627D5"/>
    <w:rsid w:val="00663AA3"/>
    <w:rsid w:val="00665504"/>
    <w:rsid w:val="006662AB"/>
    <w:rsid w:val="00677172"/>
    <w:rsid w:val="00680680"/>
    <w:rsid w:val="006810EE"/>
    <w:rsid w:val="00682722"/>
    <w:rsid w:val="00686612"/>
    <w:rsid w:val="00687C72"/>
    <w:rsid w:val="006A7F05"/>
    <w:rsid w:val="006B0FB3"/>
    <w:rsid w:val="006B6C41"/>
    <w:rsid w:val="006B7609"/>
    <w:rsid w:val="006C0EAA"/>
    <w:rsid w:val="006C4FC7"/>
    <w:rsid w:val="006C7AA2"/>
    <w:rsid w:val="006D16D9"/>
    <w:rsid w:val="006D17A5"/>
    <w:rsid w:val="006D2D06"/>
    <w:rsid w:val="006E6508"/>
    <w:rsid w:val="006E7985"/>
    <w:rsid w:val="006F1C63"/>
    <w:rsid w:val="006F45DE"/>
    <w:rsid w:val="00707FD5"/>
    <w:rsid w:val="00711C49"/>
    <w:rsid w:val="00712BA0"/>
    <w:rsid w:val="00713DB3"/>
    <w:rsid w:val="00714FFC"/>
    <w:rsid w:val="00720B69"/>
    <w:rsid w:val="00722E7E"/>
    <w:rsid w:val="00725367"/>
    <w:rsid w:val="007267C6"/>
    <w:rsid w:val="00735142"/>
    <w:rsid w:val="007436E6"/>
    <w:rsid w:val="00744DCB"/>
    <w:rsid w:val="00745691"/>
    <w:rsid w:val="00747465"/>
    <w:rsid w:val="007527B0"/>
    <w:rsid w:val="00753E2F"/>
    <w:rsid w:val="00753EA1"/>
    <w:rsid w:val="007562D5"/>
    <w:rsid w:val="007576E5"/>
    <w:rsid w:val="00761FA3"/>
    <w:rsid w:val="00762DD4"/>
    <w:rsid w:val="00765250"/>
    <w:rsid w:val="0076706F"/>
    <w:rsid w:val="00782119"/>
    <w:rsid w:val="00784C24"/>
    <w:rsid w:val="00791773"/>
    <w:rsid w:val="00792AA1"/>
    <w:rsid w:val="007941D8"/>
    <w:rsid w:val="00794AB0"/>
    <w:rsid w:val="00797B89"/>
    <w:rsid w:val="007A1400"/>
    <w:rsid w:val="007A3E05"/>
    <w:rsid w:val="007A441B"/>
    <w:rsid w:val="007A578F"/>
    <w:rsid w:val="007A7B40"/>
    <w:rsid w:val="007B2853"/>
    <w:rsid w:val="007B4740"/>
    <w:rsid w:val="007B61F7"/>
    <w:rsid w:val="007B647A"/>
    <w:rsid w:val="007C1165"/>
    <w:rsid w:val="007C309D"/>
    <w:rsid w:val="007C51CC"/>
    <w:rsid w:val="007C5BD3"/>
    <w:rsid w:val="007C6023"/>
    <w:rsid w:val="007D0002"/>
    <w:rsid w:val="007D17B3"/>
    <w:rsid w:val="007D2CFE"/>
    <w:rsid w:val="007D6FA3"/>
    <w:rsid w:val="007E03D1"/>
    <w:rsid w:val="007E6344"/>
    <w:rsid w:val="007E7F6D"/>
    <w:rsid w:val="007F7021"/>
    <w:rsid w:val="00801D46"/>
    <w:rsid w:val="00802768"/>
    <w:rsid w:val="00804952"/>
    <w:rsid w:val="008065F1"/>
    <w:rsid w:val="008120D5"/>
    <w:rsid w:val="00813DE0"/>
    <w:rsid w:val="0081450C"/>
    <w:rsid w:val="00823658"/>
    <w:rsid w:val="00824FDF"/>
    <w:rsid w:val="00831D04"/>
    <w:rsid w:val="008366C8"/>
    <w:rsid w:val="00840240"/>
    <w:rsid w:val="008403B7"/>
    <w:rsid w:val="00842C77"/>
    <w:rsid w:val="0084677D"/>
    <w:rsid w:val="00850AF9"/>
    <w:rsid w:val="00851FC8"/>
    <w:rsid w:val="00853E6C"/>
    <w:rsid w:val="00855441"/>
    <w:rsid w:val="00855718"/>
    <w:rsid w:val="0085677D"/>
    <w:rsid w:val="0086517F"/>
    <w:rsid w:val="00865BC2"/>
    <w:rsid w:val="008718E5"/>
    <w:rsid w:val="00872329"/>
    <w:rsid w:val="0087532F"/>
    <w:rsid w:val="00881444"/>
    <w:rsid w:val="0088241F"/>
    <w:rsid w:val="00882C5D"/>
    <w:rsid w:val="00884601"/>
    <w:rsid w:val="008869B0"/>
    <w:rsid w:val="008872F5"/>
    <w:rsid w:val="00890538"/>
    <w:rsid w:val="00890833"/>
    <w:rsid w:val="00890A6D"/>
    <w:rsid w:val="00891ED3"/>
    <w:rsid w:val="00893142"/>
    <w:rsid w:val="00894470"/>
    <w:rsid w:val="008A15C8"/>
    <w:rsid w:val="008A7D80"/>
    <w:rsid w:val="008B13BD"/>
    <w:rsid w:val="008B1A21"/>
    <w:rsid w:val="008B26F8"/>
    <w:rsid w:val="008B4075"/>
    <w:rsid w:val="008C6F43"/>
    <w:rsid w:val="008D0846"/>
    <w:rsid w:val="008D0EBB"/>
    <w:rsid w:val="008D2787"/>
    <w:rsid w:val="008D3F70"/>
    <w:rsid w:val="008E463E"/>
    <w:rsid w:val="008E5C0C"/>
    <w:rsid w:val="008F2F85"/>
    <w:rsid w:val="00901E43"/>
    <w:rsid w:val="00902583"/>
    <w:rsid w:val="009039D4"/>
    <w:rsid w:val="00905DB1"/>
    <w:rsid w:val="0090798B"/>
    <w:rsid w:val="009100E6"/>
    <w:rsid w:val="009111A0"/>
    <w:rsid w:val="00913009"/>
    <w:rsid w:val="00913198"/>
    <w:rsid w:val="009140BE"/>
    <w:rsid w:val="00914617"/>
    <w:rsid w:val="009146CC"/>
    <w:rsid w:val="00927DB4"/>
    <w:rsid w:val="00931636"/>
    <w:rsid w:val="009323E2"/>
    <w:rsid w:val="0093500F"/>
    <w:rsid w:val="00950267"/>
    <w:rsid w:val="009508C2"/>
    <w:rsid w:val="0095138A"/>
    <w:rsid w:val="009521AB"/>
    <w:rsid w:val="00952207"/>
    <w:rsid w:val="00952546"/>
    <w:rsid w:val="0095499C"/>
    <w:rsid w:val="009554F6"/>
    <w:rsid w:val="0095725B"/>
    <w:rsid w:val="009613B1"/>
    <w:rsid w:val="0096481D"/>
    <w:rsid w:val="009652C3"/>
    <w:rsid w:val="009667C2"/>
    <w:rsid w:val="0097384C"/>
    <w:rsid w:val="00973B0A"/>
    <w:rsid w:val="009763EB"/>
    <w:rsid w:val="009773F7"/>
    <w:rsid w:val="00980F0B"/>
    <w:rsid w:val="009864BC"/>
    <w:rsid w:val="00991272"/>
    <w:rsid w:val="00992191"/>
    <w:rsid w:val="00994C75"/>
    <w:rsid w:val="009A180D"/>
    <w:rsid w:val="009A2052"/>
    <w:rsid w:val="009A453E"/>
    <w:rsid w:val="009A6AB0"/>
    <w:rsid w:val="009A77DF"/>
    <w:rsid w:val="009A7F3F"/>
    <w:rsid w:val="009B2160"/>
    <w:rsid w:val="009B4744"/>
    <w:rsid w:val="009B5242"/>
    <w:rsid w:val="009B61C6"/>
    <w:rsid w:val="009B6D43"/>
    <w:rsid w:val="009B7824"/>
    <w:rsid w:val="009B7EFC"/>
    <w:rsid w:val="009C2025"/>
    <w:rsid w:val="009C33EB"/>
    <w:rsid w:val="009C3877"/>
    <w:rsid w:val="009D0EE2"/>
    <w:rsid w:val="009D2611"/>
    <w:rsid w:val="009D3850"/>
    <w:rsid w:val="009D4317"/>
    <w:rsid w:val="009D58CB"/>
    <w:rsid w:val="009D73A2"/>
    <w:rsid w:val="009E261C"/>
    <w:rsid w:val="009E2D21"/>
    <w:rsid w:val="009E65C9"/>
    <w:rsid w:val="009E6823"/>
    <w:rsid w:val="009F073C"/>
    <w:rsid w:val="009F45FF"/>
    <w:rsid w:val="009F59D3"/>
    <w:rsid w:val="009F6793"/>
    <w:rsid w:val="00A02E5B"/>
    <w:rsid w:val="00A04D41"/>
    <w:rsid w:val="00A04E80"/>
    <w:rsid w:val="00A04FC3"/>
    <w:rsid w:val="00A051D9"/>
    <w:rsid w:val="00A1492E"/>
    <w:rsid w:val="00A16035"/>
    <w:rsid w:val="00A24BE8"/>
    <w:rsid w:val="00A30985"/>
    <w:rsid w:val="00A31012"/>
    <w:rsid w:val="00A35872"/>
    <w:rsid w:val="00A3627E"/>
    <w:rsid w:val="00A364E0"/>
    <w:rsid w:val="00A426F1"/>
    <w:rsid w:val="00A4477F"/>
    <w:rsid w:val="00A538FD"/>
    <w:rsid w:val="00A53B62"/>
    <w:rsid w:val="00A54496"/>
    <w:rsid w:val="00A601F9"/>
    <w:rsid w:val="00A636C7"/>
    <w:rsid w:val="00A64A5F"/>
    <w:rsid w:val="00A66A13"/>
    <w:rsid w:val="00A67365"/>
    <w:rsid w:val="00A67FB8"/>
    <w:rsid w:val="00A733D7"/>
    <w:rsid w:val="00A7749D"/>
    <w:rsid w:val="00A7775A"/>
    <w:rsid w:val="00A80902"/>
    <w:rsid w:val="00A9062D"/>
    <w:rsid w:val="00A9229B"/>
    <w:rsid w:val="00A951ED"/>
    <w:rsid w:val="00A9633A"/>
    <w:rsid w:val="00A97428"/>
    <w:rsid w:val="00AA22C5"/>
    <w:rsid w:val="00AA23E8"/>
    <w:rsid w:val="00AA4AA2"/>
    <w:rsid w:val="00AA5771"/>
    <w:rsid w:val="00AA7A17"/>
    <w:rsid w:val="00AA7DE7"/>
    <w:rsid w:val="00AB00C6"/>
    <w:rsid w:val="00AB06CF"/>
    <w:rsid w:val="00AB4149"/>
    <w:rsid w:val="00AB4965"/>
    <w:rsid w:val="00AC21F8"/>
    <w:rsid w:val="00AC3879"/>
    <w:rsid w:val="00AD0E13"/>
    <w:rsid w:val="00AD1999"/>
    <w:rsid w:val="00AD2093"/>
    <w:rsid w:val="00AD22D7"/>
    <w:rsid w:val="00AD5E66"/>
    <w:rsid w:val="00AD5F54"/>
    <w:rsid w:val="00AD61E6"/>
    <w:rsid w:val="00AD717B"/>
    <w:rsid w:val="00AE22C2"/>
    <w:rsid w:val="00AF1D81"/>
    <w:rsid w:val="00AF4C9C"/>
    <w:rsid w:val="00AF7499"/>
    <w:rsid w:val="00B0004B"/>
    <w:rsid w:val="00B01CC5"/>
    <w:rsid w:val="00B07D83"/>
    <w:rsid w:val="00B10F5D"/>
    <w:rsid w:val="00B25539"/>
    <w:rsid w:val="00B26657"/>
    <w:rsid w:val="00B36D1C"/>
    <w:rsid w:val="00B36DCE"/>
    <w:rsid w:val="00B4043D"/>
    <w:rsid w:val="00B41300"/>
    <w:rsid w:val="00B42D76"/>
    <w:rsid w:val="00B46087"/>
    <w:rsid w:val="00B46E5B"/>
    <w:rsid w:val="00B549E4"/>
    <w:rsid w:val="00B55717"/>
    <w:rsid w:val="00B5735B"/>
    <w:rsid w:val="00B7064D"/>
    <w:rsid w:val="00B76222"/>
    <w:rsid w:val="00B84655"/>
    <w:rsid w:val="00B86807"/>
    <w:rsid w:val="00B9181F"/>
    <w:rsid w:val="00B92418"/>
    <w:rsid w:val="00B92F8F"/>
    <w:rsid w:val="00B93581"/>
    <w:rsid w:val="00B93DBE"/>
    <w:rsid w:val="00B969D3"/>
    <w:rsid w:val="00B96A49"/>
    <w:rsid w:val="00BA08A6"/>
    <w:rsid w:val="00BA282F"/>
    <w:rsid w:val="00BA2DE6"/>
    <w:rsid w:val="00BB15E3"/>
    <w:rsid w:val="00BB4A00"/>
    <w:rsid w:val="00BB61B0"/>
    <w:rsid w:val="00BB626B"/>
    <w:rsid w:val="00BB7BAD"/>
    <w:rsid w:val="00BC163F"/>
    <w:rsid w:val="00BC234E"/>
    <w:rsid w:val="00BC23C5"/>
    <w:rsid w:val="00BC3825"/>
    <w:rsid w:val="00BC4A00"/>
    <w:rsid w:val="00BC52EA"/>
    <w:rsid w:val="00BC5D20"/>
    <w:rsid w:val="00BD729B"/>
    <w:rsid w:val="00BD7773"/>
    <w:rsid w:val="00BE266E"/>
    <w:rsid w:val="00BE284D"/>
    <w:rsid w:val="00BE31E8"/>
    <w:rsid w:val="00BE5714"/>
    <w:rsid w:val="00BE5DD5"/>
    <w:rsid w:val="00BE7DF3"/>
    <w:rsid w:val="00BF5A0B"/>
    <w:rsid w:val="00C01506"/>
    <w:rsid w:val="00C01D84"/>
    <w:rsid w:val="00C0257D"/>
    <w:rsid w:val="00C025B9"/>
    <w:rsid w:val="00C062FA"/>
    <w:rsid w:val="00C1155A"/>
    <w:rsid w:val="00C11611"/>
    <w:rsid w:val="00C12012"/>
    <w:rsid w:val="00C1245A"/>
    <w:rsid w:val="00C13FA2"/>
    <w:rsid w:val="00C140CB"/>
    <w:rsid w:val="00C1493F"/>
    <w:rsid w:val="00C21ACA"/>
    <w:rsid w:val="00C23457"/>
    <w:rsid w:val="00C2F138"/>
    <w:rsid w:val="00C36207"/>
    <w:rsid w:val="00C37B28"/>
    <w:rsid w:val="00C42AFA"/>
    <w:rsid w:val="00C4478D"/>
    <w:rsid w:val="00C4481C"/>
    <w:rsid w:val="00C47FEF"/>
    <w:rsid w:val="00C501F8"/>
    <w:rsid w:val="00C50F69"/>
    <w:rsid w:val="00C51C9B"/>
    <w:rsid w:val="00C52245"/>
    <w:rsid w:val="00C569B9"/>
    <w:rsid w:val="00C57D51"/>
    <w:rsid w:val="00C61774"/>
    <w:rsid w:val="00C62B74"/>
    <w:rsid w:val="00C636D1"/>
    <w:rsid w:val="00C648C6"/>
    <w:rsid w:val="00C671F7"/>
    <w:rsid w:val="00C67C3A"/>
    <w:rsid w:val="00C73CF4"/>
    <w:rsid w:val="00C73E97"/>
    <w:rsid w:val="00C74D2F"/>
    <w:rsid w:val="00C76FF6"/>
    <w:rsid w:val="00C85B00"/>
    <w:rsid w:val="00C86EEB"/>
    <w:rsid w:val="00C9072A"/>
    <w:rsid w:val="00C908DD"/>
    <w:rsid w:val="00C92E73"/>
    <w:rsid w:val="00C942AD"/>
    <w:rsid w:val="00C961EC"/>
    <w:rsid w:val="00C965A6"/>
    <w:rsid w:val="00CA4FA7"/>
    <w:rsid w:val="00CAD341"/>
    <w:rsid w:val="00CB2B3C"/>
    <w:rsid w:val="00CB604C"/>
    <w:rsid w:val="00CB6CDB"/>
    <w:rsid w:val="00CB7729"/>
    <w:rsid w:val="00CC2E0E"/>
    <w:rsid w:val="00CC6749"/>
    <w:rsid w:val="00CC69EF"/>
    <w:rsid w:val="00CC78FD"/>
    <w:rsid w:val="00CC7F6D"/>
    <w:rsid w:val="00CD31E8"/>
    <w:rsid w:val="00CD73CF"/>
    <w:rsid w:val="00CE6A4D"/>
    <w:rsid w:val="00CE7B88"/>
    <w:rsid w:val="00CF0837"/>
    <w:rsid w:val="00CF1DB5"/>
    <w:rsid w:val="00CF3660"/>
    <w:rsid w:val="00D041E8"/>
    <w:rsid w:val="00D04646"/>
    <w:rsid w:val="00D116BF"/>
    <w:rsid w:val="00D12A75"/>
    <w:rsid w:val="00D133D2"/>
    <w:rsid w:val="00D134BC"/>
    <w:rsid w:val="00D14269"/>
    <w:rsid w:val="00D255F6"/>
    <w:rsid w:val="00D25B82"/>
    <w:rsid w:val="00D26A8E"/>
    <w:rsid w:val="00D30F67"/>
    <w:rsid w:val="00D33587"/>
    <w:rsid w:val="00D3370C"/>
    <w:rsid w:val="00D33D94"/>
    <w:rsid w:val="00D33E7C"/>
    <w:rsid w:val="00D34546"/>
    <w:rsid w:val="00D35F79"/>
    <w:rsid w:val="00D366A9"/>
    <w:rsid w:val="00D422D6"/>
    <w:rsid w:val="00D446E2"/>
    <w:rsid w:val="00D44E7B"/>
    <w:rsid w:val="00D4776C"/>
    <w:rsid w:val="00D50B27"/>
    <w:rsid w:val="00D5177A"/>
    <w:rsid w:val="00D53A79"/>
    <w:rsid w:val="00D5553C"/>
    <w:rsid w:val="00D60CF9"/>
    <w:rsid w:val="00D6228A"/>
    <w:rsid w:val="00D63A03"/>
    <w:rsid w:val="00D661C3"/>
    <w:rsid w:val="00D71DE1"/>
    <w:rsid w:val="00D742C0"/>
    <w:rsid w:val="00D75E19"/>
    <w:rsid w:val="00D77228"/>
    <w:rsid w:val="00D803AB"/>
    <w:rsid w:val="00D846A2"/>
    <w:rsid w:val="00D84E2F"/>
    <w:rsid w:val="00D86DFD"/>
    <w:rsid w:val="00D9724F"/>
    <w:rsid w:val="00DA0E52"/>
    <w:rsid w:val="00DA253C"/>
    <w:rsid w:val="00DB10DC"/>
    <w:rsid w:val="00DB26DE"/>
    <w:rsid w:val="00DC18FB"/>
    <w:rsid w:val="00DC2333"/>
    <w:rsid w:val="00DC37DE"/>
    <w:rsid w:val="00DC51DC"/>
    <w:rsid w:val="00DD3B8D"/>
    <w:rsid w:val="00DD6C34"/>
    <w:rsid w:val="00DD7DA2"/>
    <w:rsid w:val="00DE31B7"/>
    <w:rsid w:val="00DE63D9"/>
    <w:rsid w:val="00DE661B"/>
    <w:rsid w:val="00DE7F60"/>
    <w:rsid w:val="00DF1840"/>
    <w:rsid w:val="00E03C4C"/>
    <w:rsid w:val="00E04CE1"/>
    <w:rsid w:val="00E05313"/>
    <w:rsid w:val="00E05F94"/>
    <w:rsid w:val="00E07F0F"/>
    <w:rsid w:val="00E08C59"/>
    <w:rsid w:val="00E10D68"/>
    <w:rsid w:val="00E13DBF"/>
    <w:rsid w:val="00E13E86"/>
    <w:rsid w:val="00E1501F"/>
    <w:rsid w:val="00E16219"/>
    <w:rsid w:val="00E1753F"/>
    <w:rsid w:val="00E17567"/>
    <w:rsid w:val="00E236D3"/>
    <w:rsid w:val="00E263D5"/>
    <w:rsid w:val="00E27942"/>
    <w:rsid w:val="00E358E3"/>
    <w:rsid w:val="00E37AFF"/>
    <w:rsid w:val="00E448FB"/>
    <w:rsid w:val="00E4676C"/>
    <w:rsid w:val="00E5346D"/>
    <w:rsid w:val="00E54FC1"/>
    <w:rsid w:val="00E55418"/>
    <w:rsid w:val="00E630D8"/>
    <w:rsid w:val="00E636FD"/>
    <w:rsid w:val="00E676B3"/>
    <w:rsid w:val="00E7161E"/>
    <w:rsid w:val="00E744C4"/>
    <w:rsid w:val="00E74D97"/>
    <w:rsid w:val="00E7649A"/>
    <w:rsid w:val="00E81BDA"/>
    <w:rsid w:val="00E8309A"/>
    <w:rsid w:val="00E8603E"/>
    <w:rsid w:val="00E901F0"/>
    <w:rsid w:val="00E94772"/>
    <w:rsid w:val="00E94F0E"/>
    <w:rsid w:val="00E972CD"/>
    <w:rsid w:val="00EA0D3F"/>
    <w:rsid w:val="00EA21A4"/>
    <w:rsid w:val="00EA4F47"/>
    <w:rsid w:val="00EA6BC5"/>
    <w:rsid w:val="00EA7BDE"/>
    <w:rsid w:val="00EA7CCB"/>
    <w:rsid w:val="00EB06B0"/>
    <w:rsid w:val="00EB0B0B"/>
    <w:rsid w:val="00EB433D"/>
    <w:rsid w:val="00EB581E"/>
    <w:rsid w:val="00EC10C6"/>
    <w:rsid w:val="00EC1895"/>
    <w:rsid w:val="00EC369C"/>
    <w:rsid w:val="00ED01B0"/>
    <w:rsid w:val="00ED0CEC"/>
    <w:rsid w:val="00ED494C"/>
    <w:rsid w:val="00ED60C9"/>
    <w:rsid w:val="00ED6EA7"/>
    <w:rsid w:val="00EE0816"/>
    <w:rsid w:val="00EE1009"/>
    <w:rsid w:val="00EF0FEF"/>
    <w:rsid w:val="00EF3739"/>
    <w:rsid w:val="00F073D6"/>
    <w:rsid w:val="00F13339"/>
    <w:rsid w:val="00F136B3"/>
    <w:rsid w:val="00F210FF"/>
    <w:rsid w:val="00F22289"/>
    <w:rsid w:val="00F265C2"/>
    <w:rsid w:val="00F26ABD"/>
    <w:rsid w:val="00F27290"/>
    <w:rsid w:val="00F2772D"/>
    <w:rsid w:val="00F40A7B"/>
    <w:rsid w:val="00F4372B"/>
    <w:rsid w:val="00F470E4"/>
    <w:rsid w:val="00F55040"/>
    <w:rsid w:val="00F55FB8"/>
    <w:rsid w:val="00F61553"/>
    <w:rsid w:val="00F6260F"/>
    <w:rsid w:val="00F64DB9"/>
    <w:rsid w:val="00F70F24"/>
    <w:rsid w:val="00F85291"/>
    <w:rsid w:val="00F94521"/>
    <w:rsid w:val="00FA2705"/>
    <w:rsid w:val="00FA27C0"/>
    <w:rsid w:val="00FA4B8F"/>
    <w:rsid w:val="00FA5B82"/>
    <w:rsid w:val="00FA5C4C"/>
    <w:rsid w:val="00FA657C"/>
    <w:rsid w:val="00FB02D5"/>
    <w:rsid w:val="00FB299E"/>
    <w:rsid w:val="00FB323D"/>
    <w:rsid w:val="00FB37BD"/>
    <w:rsid w:val="00FB3832"/>
    <w:rsid w:val="00FC0B35"/>
    <w:rsid w:val="00FC31F7"/>
    <w:rsid w:val="00FC42E7"/>
    <w:rsid w:val="00FD3C9A"/>
    <w:rsid w:val="00FD6B9D"/>
    <w:rsid w:val="00FD7D94"/>
    <w:rsid w:val="00FE02F6"/>
    <w:rsid w:val="00FE30DD"/>
    <w:rsid w:val="00FE4349"/>
    <w:rsid w:val="00FE4E8F"/>
    <w:rsid w:val="00FF288A"/>
    <w:rsid w:val="00FF3DDA"/>
    <w:rsid w:val="00FF4257"/>
    <w:rsid w:val="00FF4FC6"/>
    <w:rsid w:val="00FF76A5"/>
    <w:rsid w:val="010D942D"/>
    <w:rsid w:val="015F04B0"/>
    <w:rsid w:val="0162B432"/>
    <w:rsid w:val="0196AF72"/>
    <w:rsid w:val="0197E451"/>
    <w:rsid w:val="01997E7C"/>
    <w:rsid w:val="019D4F1A"/>
    <w:rsid w:val="01ADAEAB"/>
    <w:rsid w:val="01C4753B"/>
    <w:rsid w:val="01CFDC88"/>
    <w:rsid w:val="01D0B4D0"/>
    <w:rsid w:val="01D9BAA6"/>
    <w:rsid w:val="01DD40E2"/>
    <w:rsid w:val="020A0B93"/>
    <w:rsid w:val="023CC2A0"/>
    <w:rsid w:val="026EED23"/>
    <w:rsid w:val="0270A5F6"/>
    <w:rsid w:val="0277FB09"/>
    <w:rsid w:val="0283303A"/>
    <w:rsid w:val="02C0734B"/>
    <w:rsid w:val="02D94C1B"/>
    <w:rsid w:val="02E226AF"/>
    <w:rsid w:val="02F34D46"/>
    <w:rsid w:val="032B3DA8"/>
    <w:rsid w:val="032DEA4A"/>
    <w:rsid w:val="033ECB28"/>
    <w:rsid w:val="034FDE65"/>
    <w:rsid w:val="0357D683"/>
    <w:rsid w:val="035D0C60"/>
    <w:rsid w:val="03758B07"/>
    <w:rsid w:val="0395E79B"/>
    <w:rsid w:val="03A700BF"/>
    <w:rsid w:val="03B8C7DE"/>
    <w:rsid w:val="03BA7276"/>
    <w:rsid w:val="03BE79D2"/>
    <w:rsid w:val="03DC9962"/>
    <w:rsid w:val="03EDE7D9"/>
    <w:rsid w:val="03FFCF07"/>
    <w:rsid w:val="0425A94C"/>
    <w:rsid w:val="047C22CD"/>
    <w:rsid w:val="04AA1D69"/>
    <w:rsid w:val="04CF343C"/>
    <w:rsid w:val="04D02984"/>
    <w:rsid w:val="04E347AF"/>
    <w:rsid w:val="04EEA1BD"/>
    <w:rsid w:val="05115B68"/>
    <w:rsid w:val="0511EEAD"/>
    <w:rsid w:val="054B9219"/>
    <w:rsid w:val="0556FAA2"/>
    <w:rsid w:val="056590BD"/>
    <w:rsid w:val="05674BD8"/>
    <w:rsid w:val="05727576"/>
    <w:rsid w:val="057BC3C2"/>
    <w:rsid w:val="05ABF30A"/>
    <w:rsid w:val="05B265D6"/>
    <w:rsid w:val="05C8B2CF"/>
    <w:rsid w:val="05E66137"/>
    <w:rsid w:val="05EEDBEC"/>
    <w:rsid w:val="05FB8421"/>
    <w:rsid w:val="060FD3D2"/>
    <w:rsid w:val="0625BF1C"/>
    <w:rsid w:val="06A4CB2D"/>
    <w:rsid w:val="06B675CC"/>
    <w:rsid w:val="06F54352"/>
    <w:rsid w:val="06F72F26"/>
    <w:rsid w:val="070BDDFB"/>
    <w:rsid w:val="07364B2B"/>
    <w:rsid w:val="0741CF1E"/>
    <w:rsid w:val="07425E46"/>
    <w:rsid w:val="0745F2C7"/>
    <w:rsid w:val="07663E02"/>
    <w:rsid w:val="0776D303"/>
    <w:rsid w:val="07C66027"/>
    <w:rsid w:val="07CA09E3"/>
    <w:rsid w:val="07CDE80B"/>
    <w:rsid w:val="07F42367"/>
    <w:rsid w:val="0800D9DA"/>
    <w:rsid w:val="08017152"/>
    <w:rsid w:val="081CF02F"/>
    <w:rsid w:val="0824AD36"/>
    <w:rsid w:val="0829DB4D"/>
    <w:rsid w:val="083DB16D"/>
    <w:rsid w:val="08409B8E"/>
    <w:rsid w:val="084D6DB3"/>
    <w:rsid w:val="0852462D"/>
    <w:rsid w:val="0866B2DD"/>
    <w:rsid w:val="0878EAD1"/>
    <w:rsid w:val="088DE399"/>
    <w:rsid w:val="0893CD4E"/>
    <w:rsid w:val="0894DF52"/>
    <w:rsid w:val="08A89F8D"/>
    <w:rsid w:val="08D13C59"/>
    <w:rsid w:val="08D14A87"/>
    <w:rsid w:val="08D8C43D"/>
    <w:rsid w:val="08E8BECB"/>
    <w:rsid w:val="08F898DC"/>
    <w:rsid w:val="090139CB"/>
    <w:rsid w:val="0934C312"/>
    <w:rsid w:val="0938C2F5"/>
    <w:rsid w:val="09448037"/>
    <w:rsid w:val="0951BEFF"/>
    <w:rsid w:val="0953EA6A"/>
    <w:rsid w:val="09743FA1"/>
    <w:rsid w:val="097AA412"/>
    <w:rsid w:val="098939BD"/>
    <w:rsid w:val="099ECCFA"/>
    <w:rsid w:val="09A0662A"/>
    <w:rsid w:val="09AC09C0"/>
    <w:rsid w:val="09C78BEE"/>
    <w:rsid w:val="09EE168E"/>
    <w:rsid w:val="0A0562F7"/>
    <w:rsid w:val="0A1B3BAA"/>
    <w:rsid w:val="0A399958"/>
    <w:rsid w:val="0A47EA6A"/>
    <w:rsid w:val="0A62BDD6"/>
    <w:rsid w:val="0A661C4E"/>
    <w:rsid w:val="0A6DA432"/>
    <w:rsid w:val="0A707BFF"/>
    <w:rsid w:val="0A972464"/>
    <w:rsid w:val="0ABA606E"/>
    <w:rsid w:val="0AC5573B"/>
    <w:rsid w:val="0AC8B13A"/>
    <w:rsid w:val="0AD783DF"/>
    <w:rsid w:val="0AE4A6B6"/>
    <w:rsid w:val="0AFE00E9"/>
    <w:rsid w:val="0B06B7BD"/>
    <w:rsid w:val="0B1257A1"/>
    <w:rsid w:val="0B167473"/>
    <w:rsid w:val="0B698681"/>
    <w:rsid w:val="0B9E539F"/>
    <w:rsid w:val="0C016B1C"/>
    <w:rsid w:val="0C22E40C"/>
    <w:rsid w:val="0C2CD507"/>
    <w:rsid w:val="0C3A46A0"/>
    <w:rsid w:val="0C5526A8"/>
    <w:rsid w:val="0C59252C"/>
    <w:rsid w:val="0C605155"/>
    <w:rsid w:val="0C7F6D04"/>
    <w:rsid w:val="0C91B8D8"/>
    <w:rsid w:val="0C94F64B"/>
    <w:rsid w:val="0C9ED3E6"/>
    <w:rsid w:val="0CB20820"/>
    <w:rsid w:val="0CC0CF32"/>
    <w:rsid w:val="0CD0328E"/>
    <w:rsid w:val="0CD66DBC"/>
    <w:rsid w:val="0CE0E930"/>
    <w:rsid w:val="0CEA8992"/>
    <w:rsid w:val="0D0B154A"/>
    <w:rsid w:val="0D219419"/>
    <w:rsid w:val="0D3A2400"/>
    <w:rsid w:val="0D59CCD8"/>
    <w:rsid w:val="0D5FB68D"/>
    <w:rsid w:val="0D781F4F"/>
    <w:rsid w:val="0D92A85C"/>
    <w:rsid w:val="0DA4AD7C"/>
    <w:rsid w:val="0DA72BD9"/>
    <w:rsid w:val="0DE6B9C1"/>
    <w:rsid w:val="0DF0F709"/>
    <w:rsid w:val="0E265529"/>
    <w:rsid w:val="0E35FFED"/>
    <w:rsid w:val="0E4C89DA"/>
    <w:rsid w:val="0E553802"/>
    <w:rsid w:val="0E55AF27"/>
    <w:rsid w:val="0E708005"/>
    <w:rsid w:val="0E74A44D"/>
    <w:rsid w:val="0E8659F3"/>
    <w:rsid w:val="0E8C31B3"/>
    <w:rsid w:val="0EA817AF"/>
    <w:rsid w:val="0EF0CEBA"/>
    <w:rsid w:val="0F028D9B"/>
    <w:rsid w:val="0F14226B"/>
    <w:rsid w:val="0F143850"/>
    <w:rsid w:val="0F27B6A9"/>
    <w:rsid w:val="0F2FF063"/>
    <w:rsid w:val="0F46ECB6"/>
    <w:rsid w:val="0F6CF9CC"/>
    <w:rsid w:val="0F7224CB"/>
    <w:rsid w:val="0F789AAB"/>
    <w:rsid w:val="0F8C7D1D"/>
    <w:rsid w:val="0F94FF20"/>
    <w:rsid w:val="0F96C588"/>
    <w:rsid w:val="0FB54AA4"/>
    <w:rsid w:val="0FBBD9B7"/>
    <w:rsid w:val="0FC197FB"/>
    <w:rsid w:val="0FC1A293"/>
    <w:rsid w:val="0FCFF1A0"/>
    <w:rsid w:val="0FD52A34"/>
    <w:rsid w:val="0FD8EEA3"/>
    <w:rsid w:val="0FDFB886"/>
    <w:rsid w:val="0FE52AD1"/>
    <w:rsid w:val="0FEA8F1C"/>
    <w:rsid w:val="0FF10863"/>
    <w:rsid w:val="1010E3ED"/>
    <w:rsid w:val="10126C4D"/>
    <w:rsid w:val="10238085"/>
    <w:rsid w:val="102C4FCC"/>
    <w:rsid w:val="103E1440"/>
    <w:rsid w:val="10403F4F"/>
    <w:rsid w:val="10788DF3"/>
    <w:rsid w:val="107F73C7"/>
    <w:rsid w:val="108C9F1B"/>
    <w:rsid w:val="109A2FBB"/>
    <w:rsid w:val="10AC6AE4"/>
    <w:rsid w:val="10C04769"/>
    <w:rsid w:val="10C599A6"/>
    <w:rsid w:val="10EDD1CB"/>
    <w:rsid w:val="10F06C75"/>
    <w:rsid w:val="10FD0D04"/>
    <w:rsid w:val="11015F35"/>
    <w:rsid w:val="111D69F7"/>
    <w:rsid w:val="1139B926"/>
    <w:rsid w:val="1157AA18"/>
    <w:rsid w:val="116A055A"/>
    <w:rsid w:val="117853C5"/>
    <w:rsid w:val="11AD0EF9"/>
    <w:rsid w:val="11B7FAD8"/>
    <w:rsid w:val="11B97576"/>
    <w:rsid w:val="11C2DCBB"/>
    <w:rsid w:val="11C74809"/>
    <w:rsid w:val="11CEB345"/>
    <w:rsid w:val="11EAECA7"/>
    <w:rsid w:val="11F0AE7F"/>
    <w:rsid w:val="1243E0F4"/>
    <w:rsid w:val="1250F87E"/>
    <w:rsid w:val="126993FB"/>
    <w:rsid w:val="12701528"/>
    <w:rsid w:val="12960C59"/>
    <w:rsid w:val="129B2D1D"/>
    <w:rsid w:val="12B9763E"/>
    <w:rsid w:val="12E3320B"/>
    <w:rsid w:val="132F09FF"/>
    <w:rsid w:val="132FE6D1"/>
    <w:rsid w:val="1345AF40"/>
    <w:rsid w:val="13668F55"/>
    <w:rsid w:val="13675228"/>
    <w:rsid w:val="137BA925"/>
    <w:rsid w:val="139ECEE8"/>
    <w:rsid w:val="13A9CB29"/>
    <w:rsid w:val="13C43FDD"/>
    <w:rsid w:val="140A8E36"/>
    <w:rsid w:val="1447AD06"/>
    <w:rsid w:val="1447C0FD"/>
    <w:rsid w:val="14AC066C"/>
    <w:rsid w:val="14B6785B"/>
    <w:rsid w:val="14D34D0A"/>
    <w:rsid w:val="14E17FA1"/>
    <w:rsid w:val="152DD4D8"/>
    <w:rsid w:val="15545A75"/>
    <w:rsid w:val="15546E2F"/>
    <w:rsid w:val="15690F9F"/>
    <w:rsid w:val="157FDC07"/>
    <w:rsid w:val="15820D7B"/>
    <w:rsid w:val="15E7F214"/>
    <w:rsid w:val="15F08FEF"/>
    <w:rsid w:val="16332C28"/>
    <w:rsid w:val="16446BB8"/>
    <w:rsid w:val="1674D44F"/>
    <w:rsid w:val="167855D2"/>
    <w:rsid w:val="167D5002"/>
    <w:rsid w:val="16A65347"/>
    <w:rsid w:val="16B07CDC"/>
    <w:rsid w:val="16EB99AD"/>
    <w:rsid w:val="16F5A5B7"/>
    <w:rsid w:val="171BAC68"/>
    <w:rsid w:val="172D851C"/>
    <w:rsid w:val="172EB826"/>
    <w:rsid w:val="174E2A10"/>
    <w:rsid w:val="174F6EE5"/>
    <w:rsid w:val="1764A5CB"/>
    <w:rsid w:val="176F2307"/>
    <w:rsid w:val="1771DE2E"/>
    <w:rsid w:val="178D2839"/>
    <w:rsid w:val="17B44BCC"/>
    <w:rsid w:val="17B5FC4F"/>
    <w:rsid w:val="17DB0385"/>
    <w:rsid w:val="17E79937"/>
    <w:rsid w:val="17E8EE1E"/>
    <w:rsid w:val="17F7CC10"/>
    <w:rsid w:val="18078935"/>
    <w:rsid w:val="18139D2B"/>
    <w:rsid w:val="183A0078"/>
    <w:rsid w:val="18462635"/>
    <w:rsid w:val="184EDD09"/>
    <w:rsid w:val="18563DAF"/>
    <w:rsid w:val="185EF483"/>
    <w:rsid w:val="18AE680F"/>
    <w:rsid w:val="18B77CC9"/>
    <w:rsid w:val="18C952AB"/>
    <w:rsid w:val="18CA1FC6"/>
    <w:rsid w:val="18CB1098"/>
    <w:rsid w:val="18D6EB1C"/>
    <w:rsid w:val="18E3FFA9"/>
    <w:rsid w:val="18E4BE19"/>
    <w:rsid w:val="18E61447"/>
    <w:rsid w:val="190338B3"/>
    <w:rsid w:val="1909C478"/>
    <w:rsid w:val="190AC097"/>
    <w:rsid w:val="190C51CD"/>
    <w:rsid w:val="191F3B0F"/>
    <w:rsid w:val="197E93E3"/>
    <w:rsid w:val="1980D855"/>
    <w:rsid w:val="1981AC97"/>
    <w:rsid w:val="19AB9428"/>
    <w:rsid w:val="19C569FE"/>
    <w:rsid w:val="19D314C5"/>
    <w:rsid w:val="19E81D9E"/>
    <w:rsid w:val="19F6642E"/>
    <w:rsid w:val="1A0C30DE"/>
    <w:rsid w:val="1A187535"/>
    <w:rsid w:val="1A1FCA48"/>
    <w:rsid w:val="1A28270D"/>
    <w:rsid w:val="1A37F686"/>
    <w:rsid w:val="1A422693"/>
    <w:rsid w:val="1A534D2A"/>
    <w:rsid w:val="1A7191CC"/>
    <w:rsid w:val="1A813846"/>
    <w:rsid w:val="1A93207A"/>
    <w:rsid w:val="1AA4E77C"/>
    <w:rsid w:val="1AA80EAA"/>
    <w:rsid w:val="1AA861F8"/>
    <w:rsid w:val="1AE71BE4"/>
    <w:rsid w:val="1B1194FD"/>
    <w:rsid w:val="1B3485C3"/>
    <w:rsid w:val="1B35399B"/>
    <w:rsid w:val="1B37A213"/>
    <w:rsid w:val="1B50C125"/>
    <w:rsid w:val="1B7649AB"/>
    <w:rsid w:val="1BA3F0F9"/>
    <w:rsid w:val="1BA631ED"/>
    <w:rsid w:val="1BC3C598"/>
    <w:rsid w:val="1BC5D101"/>
    <w:rsid w:val="1BE27208"/>
    <w:rsid w:val="1BE50C56"/>
    <w:rsid w:val="1BE8E7E8"/>
    <w:rsid w:val="1C06673A"/>
    <w:rsid w:val="1C1AF37D"/>
    <w:rsid w:val="1C2F7D06"/>
    <w:rsid w:val="1C43F28F"/>
    <w:rsid w:val="1C5EEDAE"/>
    <w:rsid w:val="1C799DF9"/>
    <w:rsid w:val="1CA2A067"/>
    <w:rsid w:val="1CB6622E"/>
    <w:rsid w:val="1CBFC8A7"/>
    <w:rsid w:val="1CD05624"/>
    <w:rsid w:val="1CF17CE5"/>
    <w:rsid w:val="1CFAE050"/>
    <w:rsid w:val="1CFE4FC5"/>
    <w:rsid w:val="1D33899F"/>
    <w:rsid w:val="1D464D1F"/>
    <w:rsid w:val="1D5D5F57"/>
    <w:rsid w:val="1D61A162"/>
    <w:rsid w:val="1D7317D0"/>
    <w:rsid w:val="1D8AEDEC"/>
    <w:rsid w:val="1DBD123A"/>
    <w:rsid w:val="1DC267AF"/>
    <w:rsid w:val="1DE11FB2"/>
    <w:rsid w:val="1DEE7072"/>
    <w:rsid w:val="1E12E9F1"/>
    <w:rsid w:val="1E4270AB"/>
    <w:rsid w:val="1E4A4509"/>
    <w:rsid w:val="1E4CF465"/>
    <w:rsid w:val="1E7CEA77"/>
    <w:rsid w:val="1E8EAE41"/>
    <w:rsid w:val="1E961939"/>
    <w:rsid w:val="1EAE1D3E"/>
    <w:rsid w:val="1EE35708"/>
    <w:rsid w:val="1EF405B1"/>
    <w:rsid w:val="1EF5D6B4"/>
    <w:rsid w:val="1F02195D"/>
    <w:rsid w:val="1F04C51A"/>
    <w:rsid w:val="1F1B1981"/>
    <w:rsid w:val="1F31F59A"/>
    <w:rsid w:val="1F5E7CD9"/>
    <w:rsid w:val="1F63C7B6"/>
    <w:rsid w:val="1F66D4E2"/>
    <w:rsid w:val="1F8C3911"/>
    <w:rsid w:val="1F971893"/>
    <w:rsid w:val="1F996D87"/>
    <w:rsid w:val="1FC8F444"/>
    <w:rsid w:val="2018BAD8"/>
    <w:rsid w:val="206FDA38"/>
    <w:rsid w:val="2077621C"/>
    <w:rsid w:val="207D84C1"/>
    <w:rsid w:val="2086F803"/>
    <w:rsid w:val="20913923"/>
    <w:rsid w:val="20A83EC1"/>
    <w:rsid w:val="20B16817"/>
    <w:rsid w:val="20C28EAE"/>
    <w:rsid w:val="20C7B319"/>
    <w:rsid w:val="2101FCF8"/>
    <w:rsid w:val="2120446B"/>
    <w:rsid w:val="21280972"/>
    <w:rsid w:val="212AD6ED"/>
    <w:rsid w:val="213276E8"/>
    <w:rsid w:val="2139E6B5"/>
    <w:rsid w:val="2144CC6F"/>
    <w:rsid w:val="21468EA4"/>
    <w:rsid w:val="216562DB"/>
    <w:rsid w:val="2168459C"/>
    <w:rsid w:val="217B5173"/>
    <w:rsid w:val="2189D351"/>
    <w:rsid w:val="21A17B75"/>
    <w:rsid w:val="21B41712"/>
    <w:rsid w:val="21B651A1"/>
    <w:rsid w:val="21D1C0E8"/>
    <w:rsid w:val="21EB2D4A"/>
    <w:rsid w:val="21ED30DE"/>
    <w:rsid w:val="21F5F220"/>
    <w:rsid w:val="222D0984"/>
    <w:rsid w:val="224C2E7E"/>
    <w:rsid w:val="2283599B"/>
    <w:rsid w:val="2290463A"/>
    <w:rsid w:val="2298DF83"/>
    <w:rsid w:val="22D0A9A2"/>
    <w:rsid w:val="22E6F276"/>
    <w:rsid w:val="22E96477"/>
    <w:rsid w:val="22ECD0F4"/>
    <w:rsid w:val="22FBC3D0"/>
    <w:rsid w:val="22FF5B38"/>
    <w:rsid w:val="23034CAF"/>
    <w:rsid w:val="231C27DD"/>
    <w:rsid w:val="2331C7E3"/>
    <w:rsid w:val="233DBBCA"/>
    <w:rsid w:val="2354235F"/>
    <w:rsid w:val="2357B80D"/>
    <w:rsid w:val="239060C0"/>
    <w:rsid w:val="23A0307F"/>
    <w:rsid w:val="23B6C841"/>
    <w:rsid w:val="23C776D4"/>
    <w:rsid w:val="23D0E2E6"/>
    <w:rsid w:val="23E8E519"/>
    <w:rsid w:val="2420E4FB"/>
    <w:rsid w:val="2434AFE4"/>
    <w:rsid w:val="2438151A"/>
    <w:rsid w:val="2477FFF8"/>
    <w:rsid w:val="2489CBCC"/>
    <w:rsid w:val="24903225"/>
    <w:rsid w:val="24E1AB87"/>
    <w:rsid w:val="25053DED"/>
    <w:rsid w:val="25596C0C"/>
    <w:rsid w:val="25634735"/>
    <w:rsid w:val="257FD331"/>
    <w:rsid w:val="25CFE96C"/>
    <w:rsid w:val="25FF1513"/>
    <w:rsid w:val="2607B2EC"/>
    <w:rsid w:val="2608F6C6"/>
    <w:rsid w:val="262DE2C7"/>
    <w:rsid w:val="264D8290"/>
    <w:rsid w:val="2657D363"/>
    <w:rsid w:val="265D4474"/>
    <w:rsid w:val="267A21E9"/>
    <w:rsid w:val="268EC157"/>
    <w:rsid w:val="26C14388"/>
    <w:rsid w:val="26E430E5"/>
    <w:rsid w:val="26E8951A"/>
    <w:rsid w:val="26FF1796"/>
    <w:rsid w:val="2710712E"/>
    <w:rsid w:val="2715E216"/>
    <w:rsid w:val="2720A99B"/>
    <w:rsid w:val="273D8D5B"/>
    <w:rsid w:val="27675917"/>
    <w:rsid w:val="27713E7C"/>
    <w:rsid w:val="2776EA72"/>
    <w:rsid w:val="278211AF"/>
    <w:rsid w:val="27824480"/>
    <w:rsid w:val="279EC888"/>
    <w:rsid w:val="27E2F52E"/>
    <w:rsid w:val="27FBC0D5"/>
    <w:rsid w:val="280E8752"/>
    <w:rsid w:val="28138771"/>
    <w:rsid w:val="282D543F"/>
    <w:rsid w:val="2834E6BB"/>
    <w:rsid w:val="2840B7C4"/>
    <w:rsid w:val="284F5133"/>
    <w:rsid w:val="286034F8"/>
    <w:rsid w:val="287B4778"/>
    <w:rsid w:val="28AC418F"/>
    <w:rsid w:val="28D2CD41"/>
    <w:rsid w:val="28F9C547"/>
    <w:rsid w:val="290821A6"/>
    <w:rsid w:val="2923D259"/>
    <w:rsid w:val="2938C7E9"/>
    <w:rsid w:val="294F42A9"/>
    <w:rsid w:val="294F8012"/>
    <w:rsid w:val="2972D872"/>
    <w:rsid w:val="29758290"/>
    <w:rsid w:val="299E4FCC"/>
    <w:rsid w:val="29CA7B14"/>
    <w:rsid w:val="29D7870B"/>
    <w:rsid w:val="29DCD2CD"/>
    <w:rsid w:val="29E8404F"/>
    <w:rsid w:val="29EC594A"/>
    <w:rsid w:val="2A1528E7"/>
    <w:rsid w:val="2A17954C"/>
    <w:rsid w:val="2A8BCF3E"/>
    <w:rsid w:val="2A95FA4F"/>
    <w:rsid w:val="2A98CC3D"/>
    <w:rsid w:val="2AAE9381"/>
    <w:rsid w:val="2AB81B33"/>
    <w:rsid w:val="2AC796A5"/>
    <w:rsid w:val="2AFAF8AE"/>
    <w:rsid w:val="2B0B0495"/>
    <w:rsid w:val="2B12B3B7"/>
    <w:rsid w:val="2B1622BC"/>
    <w:rsid w:val="2B20F3B3"/>
    <w:rsid w:val="2B2F355E"/>
    <w:rsid w:val="2B450F09"/>
    <w:rsid w:val="2B4CE5AF"/>
    <w:rsid w:val="2B62BCF9"/>
    <w:rsid w:val="2B62C9F2"/>
    <w:rsid w:val="2B8A4B98"/>
    <w:rsid w:val="2BAAB53E"/>
    <w:rsid w:val="2BC3A078"/>
    <w:rsid w:val="2BD43AB5"/>
    <w:rsid w:val="2BE8E345"/>
    <w:rsid w:val="2BFC6E11"/>
    <w:rsid w:val="2C438BA6"/>
    <w:rsid w:val="2C4C6168"/>
    <w:rsid w:val="2C51161C"/>
    <w:rsid w:val="2C6965EB"/>
    <w:rsid w:val="2C69E77E"/>
    <w:rsid w:val="2C9E24F9"/>
    <w:rsid w:val="2CCD639F"/>
    <w:rsid w:val="2CD486DC"/>
    <w:rsid w:val="2D1A396D"/>
    <w:rsid w:val="2D4C1545"/>
    <w:rsid w:val="2D6D51B1"/>
    <w:rsid w:val="2D7FB2B2"/>
    <w:rsid w:val="2DA46B9C"/>
    <w:rsid w:val="2DA7208E"/>
    <w:rsid w:val="2DB08707"/>
    <w:rsid w:val="2DB53437"/>
    <w:rsid w:val="2DB62AF6"/>
    <w:rsid w:val="2DDE1B1F"/>
    <w:rsid w:val="2DEFBFC4"/>
    <w:rsid w:val="2E060095"/>
    <w:rsid w:val="2E43FB85"/>
    <w:rsid w:val="2E76ED54"/>
    <w:rsid w:val="2E7E7538"/>
    <w:rsid w:val="2E8961B3"/>
    <w:rsid w:val="2EA00BF6"/>
    <w:rsid w:val="2EA7D100"/>
    <w:rsid w:val="2EB609CE"/>
    <w:rsid w:val="2EC918B9"/>
    <w:rsid w:val="2F1CEC9F"/>
    <w:rsid w:val="2F501207"/>
    <w:rsid w:val="2F6D4A95"/>
    <w:rsid w:val="2F79EB80"/>
    <w:rsid w:val="2F8A8DEF"/>
    <w:rsid w:val="2FA1FC67"/>
    <w:rsid w:val="2FB9FC39"/>
    <w:rsid w:val="2FC6A389"/>
    <w:rsid w:val="2FD3D7FF"/>
    <w:rsid w:val="2FD3EDE4"/>
    <w:rsid w:val="2FF04768"/>
    <w:rsid w:val="2FF94D9D"/>
    <w:rsid w:val="2FFC43BB"/>
    <w:rsid w:val="30212BB3"/>
    <w:rsid w:val="302EC65C"/>
    <w:rsid w:val="304A63E4"/>
    <w:rsid w:val="306C51B1"/>
    <w:rsid w:val="3072C9F2"/>
    <w:rsid w:val="308D0EEB"/>
    <w:rsid w:val="30B0E5BB"/>
    <w:rsid w:val="30CACCCE"/>
    <w:rsid w:val="30E7B3BB"/>
    <w:rsid w:val="30F64C88"/>
    <w:rsid w:val="31019312"/>
    <w:rsid w:val="31065845"/>
    <w:rsid w:val="311A56C8"/>
    <w:rsid w:val="311AED45"/>
    <w:rsid w:val="3120B693"/>
    <w:rsid w:val="31265E50"/>
    <w:rsid w:val="312E9094"/>
    <w:rsid w:val="3132816C"/>
    <w:rsid w:val="314BA9C9"/>
    <w:rsid w:val="316C27C2"/>
    <w:rsid w:val="318F0CC5"/>
    <w:rsid w:val="31CA0906"/>
    <w:rsid w:val="31CD8382"/>
    <w:rsid w:val="31E63445"/>
    <w:rsid w:val="31E7C3EF"/>
    <w:rsid w:val="31F44401"/>
    <w:rsid w:val="31F44F4E"/>
    <w:rsid w:val="31FA2DB6"/>
    <w:rsid w:val="3250B22B"/>
    <w:rsid w:val="3252A48A"/>
    <w:rsid w:val="3259CE45"/>
    <w:rsid w:val="325B93B2"/>
    <w:rsid w:val="326A3ED3"/>
    <w:rsid w:val="327C06D0"/>
    <w:rsid w:val="3287A7AC"/>
    <w:rsid w:val="3293BAEE"/>
    <w:rsid w:val="32B0C109"/>
    <w:rsid w:val="32B979C8"/>
    <w:rsid w:val="32C30BE2"/>
    <w:rsid w:val="33184189"/>
    <w:rsid w:val="331ECD4E"/>
    <w:rsid w:val="333ACAD7"/>
    <w:rsid w:val="333E8075"/>
    <w:rsid w:val="33450C3A"/>
    <w:rsid w:val="33500B09"/>
    <w:rsid w:val="33580D79"/>
    <w:rsid w:val="338204A6"/>
    <w:rsid w:val="338FEA7D"/>
    <w:rsid w:val="3397A115"/>
    <w:rsid w:val="33A003B9"/>
    <w:rsid w:val="33BC2112"/>
    <w:rsid w:val="33C1FF7A"/>
    <w:rsid w:val="33CDF361"/>
    <w:rsid w:val="33D54C8E"/>
    <w:rsid w:val="343A62C4"/>
    <w:rsid w:val="349859D7"/>
    <w:rsid w:val="34DF64B4"/>
    <w:rsid w:val="34E01DBB"/>
    <w:rsid w:val="34F51762"/>
    <w:rsid w:val="35361242"/>
    <w:rsid w:val="3541FADC"/>
    <w:rsid w:val="3542F7F6"/>
    <w:rsid w:val="35539F02"/>
    <w:rsid w:val="35659F7A"/>
    <w:rsid w:val="35773FF3"/>
    <w:rsid w:val="35890FE1"/>
    <w:rsid w:val="358B341A"/>
    <w:rsid w:val="358DC1FD"/>
    <w:rsid w:val="35A32B71"/>
    <w:rsid w:val="35B4B996"/>
    <w:rsid w:val="35BE9B04"/>
    <w:rsid w:val="35BF8594"/>
    <w:rsid w:val="35E6003D"/>
    <w:rsid w:val="35E82260"/>
    <w:rsid w:val="35EE9195"/>
    <w:rsid w:val="362EB77E"/>
    <w:rsid w:val="363F1689"/>
    <w:rsid w:val="3641B54D"/>
    <w:rsid w:val="367ADD24"/>
    <w:rsid w:val="36A4661C"/>
    <w:rsid w:val="36DB9335"/>
    <w:rsid w:val="36DE581D"/>
    <w:rsid w:val="36DF54D8"/>
    <w:rsid w:val="36E1580D"/>
    <w:rsid w:val="36E8A6BB"/>
    <w:rsid w:val="370CED50"/>
    <w:rsid w:val="371A2844"/>
    <w:rsid w:val="3726B3A3"/>
    <w:rsid w:val="373D7E20"/>
    <w:rsid w:val="374CDCAA"/>
    <w:rsid w:val="376ED1C0"/>
    <w:rsid w:val="37912030"/>
    <w:rsid w:val="37A58235"/>
    <w:rsid w:val="37EDF62E"/>
    <w:rsid w:val="37F62EED"/>
    <w:rsid w:val="380AB04F"/>
    <w:rsid w:val="380C94C3"/>
    <w:rsid w:val="381BF448"/>
    <w:rsid w:val="3844A65A"/>
    <w:rsid w:val="388D0184"/>
    <w:rsid w:val="3894D003"/>
    <w:rsid w:val="3898ADB0"/>
    <w:rsid w:val="389983F8"/>
    <w:rsid w:val="38A7FAE1"/>
    <w:rsid w:val="38C4E0E9"/>
    <w:rsid w:val="38DA34BB"/>
    <w:rsid w:val="38DDC0D3"/>
    <w:rsid w:val="38E1BC9F"/>
    <w:rsid w:val="38ED23A6"/>
    <w:rsid w:val="390B4392"/>
    <w:rsid w:val="391F5E7B"/>
    <w:rsid w:val="3926D40B"/>
    <w:rsid w:val="392A2E0A"/>
    <w:rsid w:val="395E6F89"/>
    <w:rsid w:val="395FD7C8"/>
    <w:rsid w:val="396D48AC"/>
    <w:rsid w:val="39CA6BD9"/>
    <w:rsid w:val="39D5A8A2"/>
    <w:rsid w:val="39D9541D"/>
    <w:rsid w:val="39DB7CCB"/>
    <w:rsid w:val="39E9F9C4"/>
    <w:rsid w:val="3A357A30"/>
    <w:rsid w:val="3A3799F2"/>
    <w:rsid w:val="3A3B7FEC"/>
    <w:rsid w:val="3A51DEEB"/>
    <w:rsid w:val="3A68C420"/>
    <w:rsid w:val="3A7F694D"/>
    <w:rsid w:val="3AAE707C"/>
    <w:rsid w:val="3ABBD2EE"/>
    <w:rsid w:val="3ACAB930"/>
    <w:rsid w:val="3AD4DC5D"/>
    <w:rsid w:val="3AD963B2"/>
    <w:rsid w:val="3ADBC639"/>
    <w:rsid w:val="3ADDAF22"/>
    <w:rsid w:val="3AF7CD23"/>
    <w:rsid w:val="3AF97D1A"/>
    <w:rsid w:val="3AF9AEED"/>
    <w:rsid w:val="3B18CB9A"/>
    <w:rsid w:val="3B45A1DE"/>
    <w:rsid w:val="3B4B5072"/>
    <w:rsid w:val="3B4CB988"/>
    <w:rsid w:val="3B586353"/>
    <w:rsid w:val="3B5A2F54"/>
    <w:rsid w:val="3B715A8B"/>
    <w:rsid w:val="3B875027"/>
    <w:rsid w:val="3B8BC6C2"/>
    <w:rsid w:val="3BA43EAE"/>
    <w:rsid w:val="3BC03224"/>
    <w:rsid w:val="3BD3CEFA"/>
    <w:rsid w:val="3BF0A3A9"/>
    <w:rsid w:val="3BFC654B"/>
    <w:rsid w:val="3C0C595B"/>
    <w:rsid w:val="3C1170D6"/>
    <w:rsid w:val="3C2E9D33"/>
    <w:rsid w:val="3C3790B0"/>
    <w:rsid w:val="3C621D8E"/>
    <w:rsid w:val="3C88EB2C"/>
    <w:rsid w:val="3C91C0AB"/>
    <w:rsid w:val="3CC651EA"/>
    <w:rsid w:val="3CDB4089"/>
    <w:rsid w:val="3CE95432"/>
    <w:rsid w:val="3CE9EBAA"/>
    <w:rsid w:val="3D00B627"/>
    <w:rsid w:val="3D356DFF"/>
    <w:rsid w:val="3D388A3F"/>
    <w:rsid w:val="3D545821"/>
    <w:rsid w:val="3D5AA5DE"/>
    <w:rsid w:val="3D71AE79"/>
    <w:rsid w:val="3DE83576"/>
    <w:rsid w:val="3DF67BF0"/>
    <w:rsid w:val="3DFB6136"/>
    <w:rsid w:val="3E136D8B"/>
    <w:rsid w:val="3E188CF4"/>
    <w:rsid w:val="3E1FD7CE"/>
    <w:rsid w:val="3E296327"/>
    <w:rsid w:val="3E48DA59"/>
    <w:rsid w:val="3E6D1E9D"/>
    <w:rsid w:val="3E6F8906"/>
    <w:rsid w:val="3EA4F4E9"/>
    <w:rsid w:val="3EA7660A"/>
    <w:rsid w:val="3EA85A03"/>
    <w:rsid w:val="3EBE8C42"/>
    <w:rsid w:val="3EE0E5FF"/>
    <w:rsid w:val="3EF396A2"/>
    <w:rsid w:val="3EF60700"/>
    <w:rsid w:val="3F046264"/>
    <w:rsid w:val="3F070BBC"/>
    <w:rsid w:val="3F388323"/>
    <w:rsid w:val="3F3FEC5C"/>
    <w:rsid w:val="3F4285D3"/>
    <w:rsid w:val="3F481100"/>
    <w:rsid w:val="3F4AAFC7"/>
    <w:rsid w:val="3F4C5943"/>
    <w:rsid w:val="3F6C2956"/>
    <w:rsid w:val="3F9BE943"/>
    <w:rsid w:val="3FA5CC5A"/>
    <w:rsid w:val="3FB190D5"/>
    <w:rsid w:val="3FB8F0DF"/>
    <w:rsid w:val="3FC1F675"/>
    <w:rsid w:val="3FDFC743"/>
    <w:rsid w:val="4006ED64"/>
    <w:rsid w:val="401516F2"/>
    <w:rsid w:val="40470CA2"/>
    <w:rsid w:val="4053B3F2"/>
    <w:rsid w:val="4056820C"/>
    <w:rsid w:val="405AC14A"/>
    <w:rsid w:val="405C108D"/>
    <w:rsid w:val="4080E445"/>
    <w:rsid w:val="40B3CF96"/>
    <w:rsid w:val="40C86AEA"/>
    <w:rsid w:val="40E5FE95"/>
    <w:rsid w:val="40F816E0"/>
    <w:rsid w:val="411B43AC"/>
    <w:rsid w:val="412E06CD"/>
    <w:rsid w:val="413BFE85"/>
    <w:rsid w:val="419AD13A"/>
    <w:rsid w:val="419D38B7"/>
    <w:rsid w:val="41A3226C"/>
    <w:rsid w:val="41C97838"/>
    <w:rsid w:val="41DEAF1E"/>
    <w:rsid w:val="41EB88A0"/>
    <w:rsid w:val="41F8CC21"/>
    <w:rsid w:val="4201940B"/>
    <w:rsid w:val="421B53E0"/>
    <w:rsid w:val="4235E79B"/>
    <w:rsid w:val="42666A8D"/>
    <w:rsid w:val="4273E28B"/>
    <w:rsid w:val="427622A0"/>
    <w:rsid w:val="428490DE"/>
    <w:rsid w:val="4290B57B"/>
    <w:rsid w:val="42EB838E"/>
    <w:rsid w:val="434919CE"/>
    <w:rsid w:val="43579997"/>
    <w:rsid w:val="43734F49"/>
    <w:rsid w:val="437E415D"/>
    <w:rsid w:val="43A34E21"/>
    <w:rsid w:val="43A7E109"/>
    <w:rsid w:val="43D6B837"/>
    <w:rsid w:val="44027424"/>
    <w:rsid w:val="4419C920"/>
    <w:rsid w:val="4427AEA1"/>
    <w:rsid w:val="4442FF10"/>
    <w:rsid w:val="444693D1"/>
    <w:rsid w:val="4456B81A"/>
    <w:rsid w:val="447A3951"/>
    <w:rsid w:val="448FEDD7"/>
    <w:rsid w:val="44B18EEA"/>
    <w:rsid w:val="44BEEF2A"/>
    <w:rsid w:val="44D90A5B"/>
    <w:rsid w:val="44E31FF3"/>
    <w:rsid w:val="44E3EA3C"/>
    <w:rsid w:val="45046B80"/>
    <w:rsid w:val="452CAC6B"/>
    <w:rsid w:val="4543B16A"/>
    <w:rsid w:val="454915B5"/>
    <w:rsid w:val="4549FE04"/>
    <w:rsid w:val="45545568"/>
    <w:rsid w:val="45728898"/>
    <w:rsid w:val="457FB635"/>
    <w:rsid w:val="45989EFA"/>
    <w:rsid w:val="45A94354"/>
    <w:rsid w:val="45D7EA52"/>
    <w:rsid w:val="45DD95E9"/>
    <w:rsid w:val="45F1A88D"/>
    <w:rsid w:val="4606731B"/>
    <w:rsid w:val="46228CD8"/>
    <w:rsid w:val="462A14BC"/>
    <w:rsid w:val="462BF109"/>
    <w:rsid w:val="46629F1D"/>
    <w:rsid w:val="466EEEBF"/>
    <w:rsid w:val="4671F586"/>
    <w:rsid w:val="46A3E45F"/>
    <w:rsid w:val="46C28661"/>
    <w:rsid w:val="46E11601"/>
    <w:rsid w:val="46E86B14"/>
    <w:rsid w:val="46F0B402"/>
    <w:rsid w:val="46FA97B8"/>
    <w:rsid w:val="4701FC4B"/>
    <w:rsid w:val="4707EC65"/>
    <w:rsid w:val="471098E7"/>
    <w:rsid w:val="472C0127"/>
    <w:rsid w:val="47353690"/>
    <w:rsid w:val="474D3DBF"/>
    <w:rsid w:val="478D78EE"/>
    <w:rsid w:val="479F6A14"/>
    <w:rsid w:val="47AB0D38"/>
    <w:rsid w:val="47B65E30"/>
    <w:rsid w:val="47C4676B"/>
    <w:rsid w:val="47C6B9FE"/>
    <w:rsid w:val="47E15906"/>
    <w:rsid w:val="47E2155B"/>
    <w:rsid w:val="47EC2C36"/>
    <w:rsid w:val="47F67A07"/>
    <w:rsid w:val="4810AB1D"/>
    <w:rsid w:val="48235005"/>
    <w:rsid w:val="4856D94C"/>
    <w:rsid w:val="4866808C"/>
    <w:rsid w:val="48782105"/>
    <w:rsid w:val="489485C0"/>
    <w:rsid w:val="489574E6"/>
    <w:rsid w:val="48A0BB70"/>
    <w:rsid w:val="48AA5EFC"/>
    <w:rsid w:val="48DFE37E"/>
    <w:rsid w:val="48F405D2"/>
    <w:rsid w:val="49278F19"/>
    <w:rsid w:val="493B3A75"/>
    <w:rsid w:val="493FE034"/>
    <w:rsid w:val="494C6D3F"/>
    <w:rsid w:val="494FD21C"/>
    <w:rsid w:val="49657EBC"/>
    <w:rsid w:val="49667DD8"/>
    <w:rsid w:val="4969DB00"/>
    <w:rsid w:val="498248D3"/>
    <w:rsid w:val="49AB1AB8"/>
    <w:rsid w:val="49AEEC46"/>
    <w:rsid w:val="49B67400"/>
    <w:rsid w:val="49B8F6E7"/>
    <w:rsid w:val="49BBEC3F"/>
    <w:rsid w:val="49C2522C"/>
    <w:rsid w:val="49D21658"/>
    <w:rsid w:val="49D7DCA3"/>
    <w:rsid w:val="49E054EC"/>
    <w:rsid w:val="49F34152"/>
    <w:rsid w:val="4A01F6DE"/>
    <w:rsid w:val="4A1BA2D0"/>
    <w:rsid w:val="4A1BB6B3"/>
    <w:rsid w:val="4A230BC6"/>
    <w:rsid w:val="4A3E5F32"/>
    <w:rsid w:val="4A629F62"/>
    <w:rsid w:val="4A793DE8"/>
    <w:rsid w:val="4AA05A8B"/>
    <w:rsid w:val="4AA97F28"/>
    <w:rsid w:val="4AC74FF6"/>
    <w:rsid w:val="4AD45A87"/>
    <w:rsid w:val="4AE4D909"/>
    <w:rsid w:val="4AEE2755"/>
    <w:rsid w:val="4AF77502"/>
    <w:rsid w:val="4B04D1A6"/>
    <w:rsid w:val="4B054F19"/>
    <w:rsid w:val="4B056111"/>
    <w:rsid w:val="4B071273"/>
    <w:rsid w:val="4B084084"/>
    <w:rsid w:val="4B18513A"/>
    <w:rsid w:val="4B186250"/>
    <w:rsid w:val="4B2AFDED"/>
    <w:rsid w:val="4B33B4C1"/>
    <w:rsid w:val="4B484BDF"/>
    <w:rsid w:val="4B4B4987"/>
    <w:rsid w:val="4B609D59"/>
    <w:rsid w:val="4B6208B7"/>
    <w:rsid w:val="4B76FFBF"/>
    <w:rsid w:val="4B8D680A"/>
    <w:rsid w:val="4B92CDCB"/>
    <w:rsid w:val="4B96996A"/>
    <w:rsid w:val="4BC680F7"/>
    <w:rsid w:val="4C03C868"/>
    <w:rsid w:val="4C0426A7"/>
    <w:rsid w:val="4C067B3F"/>
    <w:rsid w:val="4C0B77E6"/>
    <w:rsid w:val="4C0E0323"/>
    <w:rsid w:val="4C12739F"/>
    <w:rsid w:val="4C1B14D1"/>
    <w:rsid w:val="4C387568"/>
    <w:rsid w:val="4C3C2AEC"/>
    <w:rsid w:val="4C514E08"/>
    <w:rsid w:val="4C7F76C4"/>
    <w:rsid w:val="4CA2E2D4"/>
    <w:rsid w:val="4CA8E179"/>
    <w:rsid w:val="4CB3909E"/>
    <w:rsid w:val="4CB4219B"/>
    <w:rsid w:val="4CCF0821"/>
    <w:rsid w:val="4CE41C40"/>
    <w:rsid w:val="4CF9F2EE"/>
    <w:rsid w:val="4D25AE98"/>
    <w:rsid w:val="4D4E9179"/>
    <w:rsid w:val="4D59E33A"/>
    <w:rsid w:val="4D6CA4AF"/>
    <w:rsid w:val="4D803168"/>
    <w:rsid w:val="4D8E5E3A"/>
    <w:rsid w:val="4D9F166D"/>
    <w:rsid w:val="4DCE6761"/>
    <w:rsid w:val="4E21FE3A"/>
    <w:rsid w:val="4E2CB123"/>
    <w:rsid w:val="4E3FE937"/>
    <w:rsid w:val="4E4C39D4"/>
    <w:rsid w:val="4E4CDBE4"/>
    <w:rsid w:val="4E52AFB4"/>
    <w:rsid w:val="4E57433B"/>
    <w:rsid w:val="4E7F7A65"/>
    <w:rsid w:val="4EC33BE9"/>
    <w:rsid w:val="4ED6CF9E"/>
    <w:rsid w:val="4EE590D4"/>
    <w:rsid w:val="4EEB7A89"/>
    <w:rsid w:val="4F307178"/>
    <w:rsid w:val="4F77BE61"/>
    <w:rsid w:val="4FC751A4"/>
    <w:rsid w:val="4FF68285"/>
    <w:rsid w:val="5006A8E3"/>
    <w:rsid w:val="505035CE"/>
    <w:rsid w:val="5056E914"/>
    <w:rsid w:val="50871E38"/>
    <w:rsid w:val="5093E0E1"/>
    <w:rsid w:val="509DDF18"/>
    <w:rsid w:val="50AD7853"/>
    <w:rsid w:val="50BFCC75"/>
    <w:rsid w:val="50C24024"/>
    <w:rsid w:val="50C6A0DA"/>
    <w:rsid w:val="50D26111"/>
    <w:rsid w:val="50EED860"/>
    <w:rsid w:val="50FB2DAE"/>
    <w:rsid w:val="510AC2E8"/>
    <w:rsid w:val="511BA619"/>
    <w:rsid w:val="51210433"/>
    <w:rsid w:val="513A45CE"/>
    <w:rsid w:val="5142ACE5"/>
    <w:rsid w:val="515DCD21"/>
    <w:rsid w:val="517653F7"/>
    <w:rsid w:val="517EA747"/>
    <w:rsid w:val="517F8478"/>
    <w:rsid w:val="51F804AE"/>
    <w:rsid w:val="5207C8DA"/>
    <w:rsid w:val="520E7060"/>
    <w:rsid w:val="523273C9"/>
    <w:rsid w:val="523B2A9D"/>
    <w:rsid w:val="52430CD6"/>
    <w:rsid w:val="524948B4"/>
    <w:rsid w:val="525488EA"/>
    <w:rsid w:val="526B8C17"/>
    <w:rsid w:val="52728790"/>
    <w:rsid w:val="527A2D3F"/>
    <w:rsid w:val="529F04E7"/>
    <w:rsid w:val="52AF4A1D"/>
    <w:rsid w:val="52B87030"/>
    <w:rsid w:val="52D75A09"/>
    <w:rsid w:val="52D8BBCA"/>
    <w:rsid w:val="52E0A855"/>
    <w:rsid w:val="530A7411"/>
    <w:rsid w:val="5312C5DF"/>
    <w:rsid w:val="5325EE06"/>
    <w:rsid w:val="532C70A9"/>
    <w:rsid w:val="533A1771"/>
    <w:rsid w:val="533FD05A"/>
    <w:rsid w:val="5350C965"/>
    <w:rsid w:val="536C4C65"/>
    <w:rsid w:val="537AA21A"/>
    <w:rsid w:val="5396AD0C"/>
    <w:rsid w:val="53A28A9E"/>
    <w:rsid w:val="53B763C8"/>
    <w:rsid w:val="53B842FB"/>
    <w:rsid w:val="53C2C0D3"/>
    <w:rsid w:val="53E0EABB"/>
    <w:rsid w:val="53EEC19A"/>
    <w:rsid w:val="53F6102F"/>
    <w:rsid w:val="53FC1568"/>
    <w:rsid w:val="53FF029A"/>
    <w:rsid w:val="5403E29B"/>
    <w:rsid w:val="540981A8"/>
    <w:rsid w:val="5409D6E8"/>
    <w:rsid w:val="540BE5F0"/>
    <w:rsid w:val="54300451"/>
    <w:rsid w:val="5436D46A"/>
    <w:rsid w:val="5444D902"/>
    <w:rsid w:val="548DE68B"/>
    <w:rsid w:val="549284C3"/>
    <w:rsid w:val="54A34F1A"/>
    <w:rsid w:val="54D16229"/>
    <w:rsid w:val="54D245D5"/>
    <w:rsid w:val="54D83A22"/>
    <w:rsid w:val="54D8A961"/>
    <w:rsid w:val="54F2C345"/>
    <w:rsid w:val="55327D6D"/>
    <w:rsid w:val="556A1F23"/>
    <w:rsid w:val="5580E976"/>
    <w:rsid w:val="5599D494"/>
    <w:rsid w:val="55B705E0"/>
    <w:rsid w:val="55B84E79"/>
    <w:rsid w:val="55BD963F"/>
    <w:rsid w:val="55EA4F76"/>
    <w:rsid w:val="5613E7C2"/>
    <w:rsid w:val="56180061"/>
    <w:rsid w:val="56212B43"/>
    <w:rsid w:val="5622B06E"/>
    <w:rsid w:val="56386567"/>
    <w:rsid w:val="5648260C"/>
    <w:rsid w:val="569641D2"/>
    <w:rsid w:val="569D05A9"/>
    <w:rsid w:val="56B488A6"/>
    <w:rsid w:val="56B96619"/>
    <w:rsid w:val="56E20084"/>
    <w:rsid w:val="56EE6D12"/>
    <w:rsid w:val="56F2CDC8"/>
    <w:rsid w:val="572030EC"/>
    <w:rsid w:val="572C6A49"/>
    <w:rsid w:val="572DDFEE"/>
    <w:rsid w:val="574386B2"/>
    <w:rsid w:val="576BE43A"/>
    <w:rsid w:val="5772760A"/>
    <w:rsid w:val="5775AE4E"/>
    <w:rsid w:val="57A51BC6"/>
    <w:rsid w:val="57AFB823"/>
    <w:rsid w:val="57B93B2C"/>
    <w:rsid w:val="57B9ED8B"/>
    <w:rsid w:val="57BCCFAD"/>
    <w:rsid w:val="57D71C4C"/>
    <w:rsid w:val="57E3D221"/>
    <w:rsid w:val="57E63702"/>
    <w:rsid w:val="57EAF46E"/>
    <w:rsid w:val="57EFA5BB"/>
    <w:rsid w:val="57F8DD96"/>
    <w:rsid w:val="57F95F29"/>
    <w:rsid w:val="57FA0F09"/>
    <w:rsid w:val="57FF04B4"/>
    <w:rsid w:val="5810573F"/>
    <w:rsid w:val="58272FE0"/>
    <w:rsid w:val="582A9A10"/>
    <w:rsid w:val="582C74B8"/>
    <w:rsid w:val="584C1AFF"/>
    <w:rsid w:val="5855CE72"/>
    <w:rsid w:val="58623630"/>
    <w:rsid w:val="58654DF4"/>
    <w:rsid w:val="5893CD15"/>
    <w:rsid w:val="58A46F84"/>
    <w:rsid w:val="58A8F576"/>
    <w:rsid w:val="58B3879C"/>
    <w:rsid w:val="58BC1732"/>
    <w:rsid w:val="58C0DC8F"/>
    <w:rsid w:val="58CCA4AC"/>
    <w:rsid w:val="58DB25E8"/>
    <w:rsid w:val="58E8E1E3"/>
    <w:rsid w:val="58F2EC84"/>
    <w:rsid w:val="5907DB11"/>
    <w:rsid w:val="592C9F4A"/>
    <w:rsid w:val="592CF99F"/>
    <w:rsid w:val="5956928A"/>
    <w:rsid w:val="5965F5E6"/>
    <w:rsid w:val="5978C40E"/>
    <w:rsid w:val="5994336B"/>
    <w:rsid w:val="59B01F26"/>
    <w:rsid w:val="59D92A5A"/>
    <w:rsid w:val="5A21EF56"/>
    <w:rsid w:val="5A251D36"/>
    <w:rsid w:val="5A284EC8"/>
    <w:rsid w:val="5A403FE5"/>
    <w:rsid w:val="5A476911"/>
    <w:rsid w:val="5A5051BB"/>
    <w:rsid w:val="5A5C6F87"/>
    <w:rsid w:val="5A770342"/>
    <w:rsid w:val="5A78C32C"/>
    <w:rsid w:val="5A7AB9C4"/>
    <w:rsid w:val="5ABFC36F"/>
    <w:rsid w:val="5AD3D940"/>
    <w:rsid w:val="5AF62191"/>
    <w:rsid w:val="5B14C9F2"/>
    <w:rsid w:val="5B1B2034"/>
    <w:rsid w:val="5B2CBFB2"/>
    <w:rsid w:val="5B4B09C3"/>
    <w:rsid w:val="5B55AC3B"/>
    <w:rsid w:val="5B6E0A4F"/>
    <w:rsid w:val="5BE66CFA"/>
    <w:rsid w:val="5BE8CA7E"/>
    <w:rsid w:val="5BF779D2"/>
    <w:rsid w:val="5C0CCCB7"/>
    <w:rsid w:val="5C14938D"/>
    <w:rsid w:val="5C223E5F"/>
    <w:rsid w:val="5C3FB27A"/>
    <w:rsid w:val="5C804A8E"/>
    <w:rsid w:val="5C8CAC4F"/>
    <w:rsid w:val="5C90416F"/>
    <w:rsid w:val="5C98557E"/>
    <w:rsid w:val="5CBF5EB3"/>
    <w:rsid w:val="5D0455A2"/>
    <w:rsid w:val="5D085680"/>
    <w:rsid w:val="5D106637"/>
    <w:rsid w:val="5D24517F"/>
    <w:rsid w:val="5D3606FE"/>
    <w:rsid w:val="5D4D4AA2"/>
    <w:rsid w:val="5D764A13"/>
    <w:rsid w:val="5D8403C3"/>
    <w:rsid w:val="5D853DEA"/>
    <w:rsid w:val="5D934A33"/>
    <w:rsid w:val="5DAFE0CF"/>
    <w:rsid w:val="5DD1F56A"/>
    <w:rsid w:val="5DDB82DB"/>
    <w:rsid w:val="5E0EF8F7"/>
    <w:rsid w:val="5E14AECF"/>
    <w:rsid w:val="5E2290B3"/>
    <w:rsid w:val="5E4BC606"/>
    <w:rsid w:val="5E5A285D"/>
    <w:rsid w:val="5E63327F"/>
    <w:rsid w:val="5E7C43FC"/>
    <w:rsid w:val="5E839049"/>
    <w:rsid w:val="5E8B2ADA"/>
    <w:rsid w:val="5E8B7DCF"/>
    <w:rsid w:val="5EA426E1"/>
    <w:rsid w:val="5EB2EBAB"/>
    <w:rsid w:val="5EBD8792"/>
    <w:rsid w:val="5ED039A0"/>
    <w:rsid w:val="5EDCD612"/>
    <w:rsid w:val="5EEB7AE8"/>
    <w:rsid w:val="5EFEDBCC"/>
    <w:rsid w:val="5F1C47F3"/>
    <w:rsid w:val="5F261492"/>
    <w:rsid w:val="5F28BD6D"/>
    <w:rsid w:val="5F2F53CA"/>
    <w:rsid w:val="5F4C5340"/>
    <w:rsid w:val="5F5560E0"/>
    <w:rsid w:val="5F560AAC"/>
    <w:rsid w:val="5F8E623C"/>
    <w:rsid w:val="5F9BAF0C"/>
    <w:rsid w:val="5FF13AE5"/>
    <w:rsid w:val="601B6B48"/>
    <w:rsid w:val="601F60AA"/>
    <w:rsid w:val="6026359B"/>
    <w:rsid w:val="60268DA8"/>
    <w:rsid w:val="6030CEF1"/>
    <w:rsid w:val="604D518E"/>
    <w:rsid w:val="607BC254"/>
    <w:rsid w:val="607C5106"/>
    <w:rsid w:val="608AA046"/>
    <w:rsid w:val="608F7B5E"/>
    <w:rsid w:val="609C3C46"/>
    <w:rsid w:val="60B4DB41"/>
    <w:rsid w:val="60C67DBC"/>
    <w:rsid w:val="60CF9735"/>
    <w:rsid w:val="60EB0B1E"/>
    <w:rsid w:val="610C84AD"/>
    <w:rsid w:val="61137519"/>
    <w:rsid w:val="611C5DC3"/>
    <w:rsid w:val="612347CA"/>
    <w:rsid w:val="616ACA82"/>
    <w:rsid w:val="61D50D2A"/>
    <w:rsid w:val="61EA4671"/>
    <w:rsid w:val="61EA8C6D"/>
    <w:rsid w:val="61F7A268"/>
    <w:rsid w:val="61FFAF89"/>
    <w:rsid w:val="62127349"/>
    <w:rsid w:val="62185CFA"/>
    <w:rsid w:val="6234D79B"/>
    <w:rsid w:val="623D9FCB"/>
    <w:rsid w:val="6245C813"/>
    <w:rsid w:val="62481D07"/>
    <w:rsid w:val="624F60C1"/>
    <w:rsid w:val="625774E6"/>
    <w:rsid w:val="6266BB56"/>
    <w:rsid w:val="628296BA"/>
    <w:rsid w:val="628B30A2"/>
    <w:rsid w:val="628EB225"/>
    <w:rsid w:val="62949BDA"/>
    <w:rsid w:val="62977EDE"/>
    <w:rsid w:val="62A96E19"/>
    <w:rsid w:val="62C97DC0"/>
    <w:rsid w:val="62D3A914"/>
    <w:rsid w:val="6311B788"/>
    <w:rsid w:val="63121F2C"/>
    <w:rsid w:val="6312E25B"/>
    <w:rsid w:val="63265957"/>
    <w:rsid w:val="632BF395"/>
    <w:rsid w:val="633BC30E"/>
    <w:rsid w:val="6359036B"/>
    <w:rsid w:val="6362D6DB"/>
    <w:rsid w:val="63821AC3"/>
    <w:rsid w:val="638D242A"/>
    <w:rsid w:val="63BC8C26"/>
    <w:rsid w:val="63D5B483"/>
    <w:rsid w:val="63D6F65B"/>
    <w:rsid w:val="63E3072E"/>
    <w:rsid w:val="640126BE"/>
    <w:rsid w:val="6408E15D"/>
    <w:rsid w:val="641776AF"/>
    <w:rsid w:val="6421715D"/>
    <w:rsid w:val="643CD3FA"/>
    <w:rsid w:val="64500E09"/>
    <w:rsid w:val="64654E21"/>
    <w:rsid w:val="646F4F90"/>
    <w:rsid w:val="6489B2DB"/>
    <w:rsid w:val="64D82B37"/>
    <w:rsid w:val="64E2E491"/>
    <w:rsid w:val="65166340"/>
    <w:rsid w:val="654771D7"/>
    <w:rsid w:val="65508EBD"/>
    <w:rsid w:val="657184E4"/>
    <w:rsid w:val="6586AE35"/>
    <w:rsid w:val="659E5C18"/>
    <w:rsid w:val="65B4014D"/>
    <w:rsid w:val="65DE8BBF"/>
    <w:rsid w:val="66222999"/>
    <w:rsid w:val="6649009C"/>
    <w:rsid w:val="664E52D9"/>
    <w:rsid w:val="6659F3B8"/>
    <w:rsid w:val="666AA1AF"/>
    <w:rsid w:val="66736E68"/>
    <w:rsid w:val="667492C0"/>
    <w:rsid w:val="66921F0B"/>
    <w:rsid w:val="66961069"/>
    <w:rsid w:val="66C56550"/>
    <w:rsid w:val="66DC8B88"/>
    <w:rsid w:val="66FAC0FD"/>
    <w:rsid w:val="670D5545"/>
    <w:rsid w:val="671AE7A1"/>
    <w:rsid w:val="67218277"/>
    <w:rsid w:val="67306069"/>
    <w:rsid w:val="67323BBB"/>
    <w:rsid w:val="673A837A"/>
    <w:rsid w:val="6777505C"/>
    <w:rsid w:val="677B0E7F"/>
    <w:rsid w:val="677EA643"/>
    <w:rsid w:val="6783C686"/>
    <w:rsid w:val="67AC1265"/>
    <w:rsid w:val="67B07E68"/>
    <w:rsid w:val="67CC8FD5"/>
    <w:rsid w:val="67D4C516"/>
    <w:rsid w:val="6800BAE6"/>
    <w:rsid w:val="682BF25C"/>
    <w:rsid w:val="6855967E"/>
    <w:rsid w:val="687EFD93"/>
    <w:rsid w:val="688E7202"/>
    <w:rsid w:val="68A79A5F"/>
    <w:rsid w:val="68BC6C9E"/>
    <w:rsid w:val="69070F24"/>
    <w:rsid w:val="691F96E7"/>
    <w:rsid w:val="6933DEBD"/>
    <w:rsid w:val="696999D4"/>
    <w:rsid w:val="69758DA5"/>
    <w:rsid w:val="6992FFEE"/>
    <w:rsid w:val="69D705F5"/>
    <w:rsid w:val="69E0F651"/>
    <w:rsid w:val="69FAAEC6"/>
    <w:rsid w:val="6A07B6D0"/>
    <w:rsid w:val="6A0CEC21"/>
    <w:rsid w:val="6A0E89C0"/>
    <w:rsid w:val="6A8603CF"/>
    <w:rsid w:val="6A8D8BB3"/>
    <w:rsid w:val="6AC83837"/>
    <w:rsid w:val="6AD4490A"/>
    <w:rsid w:val="6B0EED3E"/>
    <w:rsid w:val="6B342B62"/>
    <w:rsid w:val="6B5601A7"/>
    <w:rsid w:val="6B6C5529"/>
    <w:rsid w:val="6B6CFE3D"/>
    <w:rsid w:val="6B7D8568"/>
    <w:rsid w:val="6B7D9000"/>
    <w:rsid w:val="6BAC861C"/>
    <w:rsid w:val="6BED1BF9"/>
    <w:rsid w:val="6BF13FA2"/>
    <w:rsid w:val="6C69FDE0"/>
    <w:rsid w:val="6C6DFC37"/>
    <w:rsid w:val="6CDE9577"/>
    <w:rsid w:val="6CFCF356"/>
    <w:rsid w:val="6D05D138"/>
    <w:rsid w:val="6D08CE9E"/>
    <w:rsid w:val="6D0BC09F"/>
    <w:rsid w:val="6D25287E"/>
    <w:rsid w:val="6D2DDCDD"/>
    <w:rsid w:val="6D562D5C"/>
    <w:rsid w:val="6D67FD4A"/>
    <w:rsid w:val="6D6E30C2"/>
    <w:rsid w:val="6D6EE5C5"/>
    <w:rsid w:val="6D8B0D17"/>
    <w:rsid w:val="6DA86DAB"/>
    <w:rsid w:val="6DEC687B"/>
    <w:rsid w:val="6DF45506"/>
    <w:rsid w:val="6E00A342"/>
    <w:rsid w:val="6E068CF7"/>
    <w:rsid w:val="6E127591"/>
    <w:rsid w:val="6E2E056B"/>
    <w:rsid w:val="6E309521"/>
    <w:rsid w:val="6E49636F"/>
    <w:rsid w:val="6E4A4E78"/>
    <w:rsid w:val="6E57315F"/>
    <w:rsid w:val="6E8DEA80"/>
    <w:rsid w:val="6E8E8D2F"/>
    <w:rsid w:val="6E9D30F0"/>
    <w:rsid w:val="6EB7ECE4"/>
    <w:rsid w:val="6EC7A4F7"/>
    <w:rsid w:val="6EF3C75D"/>
    <w:rsid w:val="6F1C1055"/>
    <w:rsid w:val="6F698C6C"/>
    <w:rsid w:val="6F6AC138"/>
    <w:rsid w:val="6F9207F7"/>
    <w:rsid w:val="6F9DF155"/>
    <w:rsid w:val="6FC74616"/>
    <w:rsid w:val="6FCAEED7"/>
    <w:rsid w:val="6FFF284F"/>
    <w:rsid w:val="701355AA"/>
    <w:rsid w:val="7016D31E"/>
    <w:rsid w:val="7034A700"/>
    <w:rsid w:val="703D71FA"/>
    <w:rsid w:val="704C9374"/>
    <w:rsid w:val="706DF0F9"/>
    <w:rsid w:val="70897332"/>
    <w:rsid w:val="709C466E"/>
    <w:rsid w:val="70A8B09B"/>
    <w:rsid w:val="70A903E9"/>
    <w:rsid w:val="70FFDF7B"/>
    <w:rsid w:val="711B5269"/>
    <w:rsid w:val="712A8CB2"/>
    <w:rsid w:val="712DE278"/>
    <w:rsid w:val="71396B94"/>
    <w:rsid w:val="71481E15"/>
    <w:rsid w:val="714C68E6"/>
    <w:rsid w:val="7150BA8B"/>
    <w:rsid w:val="7172F088"/>
    <w:rsid w:val="717435B8"/>
    <w:rsid w:val="7177C839"/>
    <w:rsid w:val="71D1906C"/>
    <w:rsid w:val="71D4D1B2"/>
    <w:rsid w:val="71D8C310"/>
    <w:rsid w:val="71DC3FC1"/>
    <w:rsid w:val="71EB2808"/>
    <w:rsid w:val="71ED3726"/>
    <w:rsid w:val="7206E907"/>
    <w:rsid w:val="720D6BE0"/>
    <w:rsid w:val="72123C8A"/>
    <w:rsid w:val="72163899"/>
    <w:rsid w:val="7219C46E"/>
    <w:rsid w:val="723891E7"/>
    <w:rsid w:val="723A4C76"/>
    <w:rsid w:val="723D9090"/>
    <w:rsid w:val="72432AE4"/>
    <w:rsid w:val="72489DCE"/>
    <w:rsid w:val="72903311"/>
    <w:rsid w:val="72973D2E"/>
    <w:rsid w:val="729929D9"/>
    <w:rsid w:val="72A095B6"/>
    <w:rsid w:val="72BB78E8"/>
    <w:rsid w:val="72BD0132"/>
    <w:rsid w:val="72C194B9"/>
    <w:rsid w:val="72C91C9D"/>
    <w:rsid w:val="72C9B2D9"/>
    <w:rsid w:val="72CF0652"/>
    <w:rsid w:val="72D34A1C"/>
    <w:rsid w:val="72DD9487"/>
    <w:rsid w:val="72E34BC7"/>
    <w:rsid w:val="72E7477A"/>
    <w:rsid w:val="73076476"/>
    <w:rsid w:val="732DCB9B"/>
    <w:rsid w:val="73537EA2"/>
    <w:rsid w:val="737771EC"/>
    <w:rsid w:val="7387521E"/>
    <w:rsid w:val="73947FE7"/>
    <w:rsid w:val="73953EE3"/>
    <w:rsid w:val="739D7D56"/>
    <w:rsid w:val="73A0CE23"/>
    <w:rsid w:val="73A24BD5"/>
    <w:rsid w:val="73B62C47"/>
    <w:rsid w:val="73F971D4"/>
    <w:rsid w:val="74117DBF"/>
    <w:rsid w:val="74209D07"/>
    <w:rsid w:val="74282B50"/>
    <w:rsid w:val="74410AF7"/>
    <w:rsid w:val="74592E13"/>
    <w:rsid w:val="74629A6B"/>
    <w:rsid w:val="74920065"/>
    <w:rsid w:val="74B07AA0"/>
    <w:rsid w:val="74B80D7B"/>
    <w:rsid w:val="74CD56B5"/>
    <w:rsid w:val="74D154C6"/>
    <w:rsid w:val="74DF09B7"/>
    <w:rsid w:val="75051647"/>
    <w:rsid w:val="7506848C"/>
    <w:rsid w:val="75175B18"/>
    <w:rsid w:val="751D81DA"/>
    <w:rsid w:val="75288F15"/>
    <w:rsid w:val="752FA2EB"/>
    <w:rsid w:val="75595D4E"/>
    <w:rsid w:val="75803E90"/>
    <w:rsid w:val="75C7D3D3"/>
    <w:rsid w:val="75CF3FEB"/>
    <w:rsid w:val="75CFA7DD"/>
    <w:rsid w:val="75D0712B"/>
    <w:rsid w:val="75F9DB78"/>
    <w:rsid w:val="75FBB620"/>
    <w:rsid w:val="7607A376"/>
    <w:rsid w:val="760BB527"/>
    <w:rsid w:val="760CDCB7"/>
    <w:rsid w:val="762F968F"/>
    <w:rsid w:val="764C55F8"/>
    <w:rsid w:val="76656C5D"/>
    <w:rsid w:val="76DA99F4"/>
    <w:rsid w:val="76E7774D"/>
    <w:rsid w:val="76EA0723"/>
    <w:rsid w:val="76F48B9F"/>
    <w:rsid w:val="76F8220C"/>
    <w:rsid w:val="76F9C4CA"/>
    <w:rsid w:val="76FB1764"/>
    <w:rsid w:val="771C0EF1"/>
    <w:rsid w:val="773300C2"/>
    <w:rsid w:val="774D57B3"/>
    <w:rsid w:val="776C418C"/>
    <w:rsid w:val="777B6B2C"/>
    <w:rsid w:val="7786357F"/>
    <w:rsid w:val="778F1CDC"/>
    <w:rsid w:val="77A8AD18"/>
    <w:rsid w:val="77E3C5A3"/>
    <w:rsid w:val="78096D73"/>
    <w:rsid w:val="78753AC6"/>
    <w:rsid w:val="788347AE"/>
    <w:rsid w:val="78B26C68"/>
    <w:rsid w:val="78CDA2D2"/>
    <w:rsid w:val="793B2994"/>
    <w:rsid w:val="795AB7DE"/>
    <w:rsid w:val="796A1668"/>
    <w:rsid w:val="799F492B"/>
    <w:rsid w:val="79B36AF9"/>
    <w:rsid w:val="79DF7ABD"/>
    <w:rsid w:val="79E247DC"/>
    <w:rsid w:val="7A0466BE"/>
    <w:rsid w:val="7A1B939A"/>
    <w:rsid w:val="7A3879A2"/>
    <w:rsid w:val="7A526B4D"/>
    <w:rsid w:val="7A7E337A"/>
    <w:rsid w:val="7A8B1F93"/>
    <w:rsid w:val="7A8F4D78"/>
    <w:rsid w:val="7A9E1D88"/>
    <w:rsid w:val="7AD34848"/>
    <w:rsid w:val="7AE04DDA"/>
    <w:rsid w:val="7AE4F234"/>
    <w:rsid w:val="7B069426"/>
    <w:rsid w:val="7B1FC71B"/>
    <w:rsid w:val="7B2851F5"/>
    <w:rsid w:val="7B293253"/>
    <w:rsid w:val="7B2EFF1C"/>
    <w:rsid w:val="7B38BCA7"/>
    <w:rsid w:val="7B3C16A6"/>
    <w:rsid w:val="7B8862A8"/>
    <w:rsid w:val="7B8AEA0E"/>
    <w:rsid w:val="7B91E2CA"/>
    <w:rsid w:val="7BEA354D"/>
    <w:rsid w:val="7BFB0B7D"/>
    <w:rsid w:val="7C04FBD9"/>
    <w:rsid w:val="7C07A174"/>
    <w:rsid w:val="7C100B19"/>
    <w:rsid w:val="7C1193A5"/>
    <w:rsid w:val="7C1FB259"/>
    <w:rsid w:val="7C5CD67C"/>
    <w:rsid w:val="7C7F7821"/>
    <w:rsid w:val="7C80C295"/>
    <w:rsid w:val="7C8F430E"/>
    <w:rsid w:val="7CD30B0D"/>
    <w:rsid w:val="7CD4FB1B"/>
    <w:rsid w:val="7CDA3D87"/>
    <w:rsid w:val="7CDF1D6F"/>
    <w:rsid w:val="7D0F9E33"/>
    <w:rsid w:val="7D386DD0"/>
    <w:rsid w:val="7D3A1E53"/>
    <w:rsid w:val="7D3E94EE"/>
    <w:rsid w:val="7D52C422"/>
    <w:rsid w:val="7D53F278"/>
    <w:rsid w:val="7D56B8D1"/>
    <w:rsid w:val="7D5B2B55"/>
    <w:rsid w:val="7D9FDA6D"/>
    <w:rsid w:val="7DA209AF"/>
    <w:rsid w:val="7DA267C2"/>
    <w:rsid w:val="7DAF4F78"/>
    <w:rsid w:val="7DC228DD"/>
    <w:rsid w:val="7DF108B8"/>
    <w:rsid w:val="7E0D62DB"/>
    <w:rsid w:val="7E16C70C"/>
    <w:rsid w:val="7E20EB3B"/>
    <w:rsid w:val="7E2B136F"/>
    <w:rsid w:val="7E3ED6F8"/>
    <w:rsid w:val="7E603B9D"/>
    <w:rsid w:val="7E86906E"/>
    <w:rsid w:val="7EA22048"/>
    <w:rsid w:val="7EACBA70"/>
    <w:rsid w:val="7EC9B3FC"/>
    <w:rsid w:val="7F0794A7"/>
    <w:rsid w:val="7F3214C7"/>
    <w:rsid w:val="7F51AB02"/>
    <w:rsid w:val="7F572F71"/>
    <w:rsid w:val="7F5EDF78"/>
    <w:rsid w:val="7F664B6B"/>
    <w:rsid w:val="7F833C0B"/>
    <w:rsid w:val="7FAA85EC"/>
    <w:rsid w:val="7FCEB841"/>
    <w:rsid w:val="7FD2F632"/>
    <w:rsid w:val="7FEBB0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1647"/>
  <w15:chartTrackingRefBased/>
  <w15:docId w15:val="{A3364DBD-B069-4A9A-AFD1-097DE03C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78FD"/>
    <w:pPr>
      <w:spacing w:line="480" w:lineRule="auto"/>
      <w:ind w:firstLine="360"/>
    </w:pPr>
    <w:rPr>
      <w:rFonts w:ascii="Times New Roman" w:hAnsi="Times New Roman" w:eastAsia="Times New Roman" w:cs="Times New Roman"/>
      <w:color w:val="2D3B45"/>
      <w:sz w:val="24"/>
      <w:szCs w:val="24"/>
    </w:rPr>
  </w:style>
  <w:style w:type="paragraph" w:styleId="Heading1">
    <w:name w:val="heading 1"/>
    <w:basedOn w:val="ListParagraph"/>
    <w:next w:val="Normal"/>
    <w:link w:val="Heading1Char"/>
    <w:uiPriority w:val="9"/>
    <w:qFormat/>
    <w:rsid w:val="006C7AA2"/>
    <w:pPr>
      <w:numPr>
        <w:numId w:val="6"/>
      </w:numPr>
      <w:outlineLvl w:val="0"/>
    </w:pPr>
    <w:rPr>
      <w:b/>
      <w:bCs/>
      <w:sz w:val="28"/>
      <w:szCs w:val="28"/>
    </w:rPr>
  </w:style>
  <w:style w:type="paragraph" w:styleId="Heading2">
    <w:name w:val="heading 2"/>
    <w:basedOn w:val="Normal"/>
    <w:next w:val="Normal"/>
    <w:link w:val="Heading2Char"/>
    <w:uiPriority w:val="9"/>
    <w:unhideWhenUsed/>
    <w:qFormat/>
    <w:rsid w:val="0004481D"/>
    <w:pPr>
      <w:outlineLvl w:val="1"/>
    </w:pPr>
    <w:rPr>
      <w:b/>
      <w:bCs/>
    </w:rPr>
  </w:style>
  <w:style w:type="paragraph" w:styleId="Heading3">
    <w:name w:val="heading 3"/>
    <w:basedOn w:val="Heading2"/>
    <w:next w:val="Normal"/>
    <w:link w:val="Heading3Char"/>
    <w:uiPriority w:val="9"/>
    <w:unhideWhenUsed/>
    <w:qFormat/>
    <w:rsid w:val="0004481D"/>
    <w:pPr>
      <w:outlineLvl w:val="2"/>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707F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2029B0"/>
    <w:rPr>
      <w:sz w:val="16"/>
      <w:szCs w:val="16"/>
    </w:rPr>
  </w:style>
  <w:style w:type="paragraph" w:styleId="CommentText">
    <w:name w:val="annotation text"/>
    <w:basedOn w:val="Normal"/>
    <w:link w:val="CommentTextChar"/>
    <w:uiPriority w:val="99"/>
    <w:unhideWhenUsed/>
    <w:rsid w:val="002029B0"/>
    <w:pPr>
      <w:spacing w:line="240" w:lineRule="auto"/>
    </w:pPr>
    <w:rPr>
      <w:sz w:val="20"/>
      <w:szCs w:val="20"/>
    </w:rPr>
  </w:style>
  <w:style w:type="character" w:styleId="CommentTextChar" w:customStyle="1">
    <w:name w:val="Comment Text Char"/>
    <w:basedOn w:val="DefaultParagraphFont"/>
    <w:link w:val="CommentText"/>
    <w:uiPriority w:val="99"/>
    <w:rsid w:val="002029B0"/>
    <w:rPr>
      <w:sz w:val="20"/>
      <w:szCs w:val="20"/>
    </w:rPr>
  </w:style>
  <w:style w:type="paragraph" w:styleId="CommentSubject">
    <w:name w:val="annotation subject"/>
    <w:basedOn w:val="CommentText"/>
    <w:next w:val="CommentText"/>
    <w:link w:val="CommentSubjectChar"/>
    <w:uiPriority w:val="99"/>
    <w:semiHidden/>
    <w:unhideWhenUsed/>
    <w:rsid w:val="002029B0"/>
    <w:rPr>
      <w:b/>
      <w:bCs/>
    </w:rPr>
  </w:style>
  <w:style w:type="character" w:styleId="CommentSubjectChar" w:customStyle="1">
    <w:name w:val="Comment Subject Char"/>
    <w:basedOn w:val="CommentTextChar"/>
    <w:link w:val="CommentSubject"/>
    <w:uiPriority w:val="99"/>
    <w:semiHidden/>
    <w:rsid w:val="002029B0"/>
    <w:rPr>
      <w:b/>
      <w:bCs/>
      <w:sz w:val="20"/>
      <w:szCs w:val="20"/>
    </w:rPr>
  </w:style>
  <w:style w:type="character" w:styleId="Heading1Char" w:customStyle="1">
    <w:name w:val="Heading 1 Char"/>
    <w:basedOn w:val="DefaultParagraphFont"/>
    <w:link w:val="Heading1"/>
    <w:uiPriority w:val="9"/>
    <w:rsid w:val="006C7AA2"/>
    <w:rPr>
      <w:rFonts w:ascii="Times New Roman" w:hAnsi="Times New Roman" w:eastAsia="Times New Roman" w:cs="Times New Roman"/>
      <w:b/>
      <w:bCs/>
      <w:color w:val="2D3B45"/>
      <w:sz w:val="28"/>
      <w:szCs w:val="28"/>
    </w:rPr>
  </w:style>
  <w:style w:type="character" w:styleId="FollowedHyperlink">
    <w:name w:val="FollowedHyperlink"/>
    <w:basedOn w:val="DefaultParagraphFont"/>
    <w:uiPriority w:val="99"/>
    <w:semiHidden/>
    <w:unhideWhenUsed/>
    <w:rsid w:val="00FD7D94"/>
    <w:rPr>
      <w:color w:val="954F72" w:themeColor="followedHyperlink"/>
      <w:u w:val="single"/>
    </w:rPr>
  </w:style>
  <w:style w:type="character" w:styleId="Heading2Char" w:customStyle="1">
    <w:name w:val="Heading 2 Char"/>
    <w:basedOn w:val="DefaultParagraphFont"/>
    <w:link w:val="Heading2"/>
    <w:uiPriority w:val="9"/>
    <w:rsid w:val="0004481D"/>
    <w:rPr>
      <w:rFonts w:ascii="Times New Roman" w:hAnsi="Times New Roman" w:cs="Times New Roman"/>
      <w:b/>
      <w:bCs/>
    </w:rPr>
  </w:style>
  <w:style w:type="character" w:styleId="Heading3Char" w:customStyle="1">
    <w:name w:val="Heading 3 Char"/>
    <w:basedOn w:val="DefaultParagraphFont"/>
    <w:link w:val="Heading3"/>
    <w:uiPriority w:val="9"/>
    <w:rsid w:val="0004481D"/>
    <w:rPr>
      <w:rFonts w:ascii="Times New Roman" w:hAnsi="Times New Roman" w:cs="Times New Roman"/>
      <w:b/>
      <w:bCs/>
    </w:rPr>
  </w:style>
  <w:style w:type="paragraph" w:styleId="TOCHeading">
    <w:name w:val="TOC Heading"/>
    <w:basedOn w:val="Heading1"/>
    <w:next w:val="Normal"/>
    <w:uiPriority w:val="39"/>
    <w:unhideWhenUsed/>
    <w:qFormat/>
    <w:rsid w:val="0004481D"/>
    <w:pPr>
      <w:keepNext/>
      <w:keepLines/>
      <w:numPr>
        <w:numId w:val="0"/>
      </w:numPr>
      <w:spacing w:before="480" w:after="0" w:line="276" w:lineRule="auto"/>
      <w:contextualSpacing w:val="0"/>
      <w:outlineLvl w:val="9"/>
    </w:pPr>
    <w:rPr>
      <w:rFonts w:asciiTheme="majorHAnsi" w:hAnsiTheme="majorHAnsi" w:eastAsiaTheme="majorEastAsia" w:cstheme="majorBidi"/>
      <w:color w:val="2F5496" w:themeColor="accent1" w:themeShade="BF"/>
    </w:rPr>
  </w:style>
  <w:style w:type="paragraph" w:styleId="TOC2">
    <w:name w:val="toc 2"/>
    <w:basedOn w:val="Normal"/>
    <w:next w:val="Normal"/>
    <w:autoRedefine/>
    <w:uiPriority w:val="39"/>
    <w:unhideWhenUsed/>
    <w:rsid w:val="0004481D"/>
    <w:pPr>
      <w:spacing w:before="240" w:after="0"/>
    </w:pPr>
    <w:rPr>
      <w:rFonts w:cstheme="minorHAnsi"/>
      <w:b/>
      <w:bCs/>
      <w:sz w:val="20"/>
      <w:szCs w:val="20"/>
    </w:rPr>
  </w:style>
  <w:style w:type="paragraph" w:styleId="TOC1">
    <w:name w:val="toc 1"/>
    <w:basedOn w:val="Normal"/>
    <w:next w:val="Normal"/>
    <w:autoRedefine/>
    <w:uiPriority w:val="39"/>
    <w:unhideWhenUsed/>
    <w:rsid w:val="0004481D"/>
    <w:pPr>
      <w:spacing w:before="360" w:after="0"/>
    </w:pPr>
    <w:rPr>
      <w:rFonts w:asciiTheme="majorHAnsi" w:hAnsiTheme="majorHAnsi" w:cstheme="majorHAnsi"/>
      <w:b/>
      <w:bCs/>
      <w:caps/>
    </w:rPr>
  </w:style>
  <w:style w:type="paragraph" w:styleId="TOC3">
    <w:name w:val="toc 3"/>
    <w:basedOn w:val="Normal"/>
    <w:next w:val="Normal"/>
    <w:autoRedefine/>
    <w:uiPriority w:val="39"/>
    <w:unhideWhenUsed/>
    <w:rsid w:val="0004481D"/>
    <w:pPr>
      <w:spacing w:after="0"/>
      <w:ind w:left="220"/>
    </w:pPr>
    <w:rPr>
      <w:rFonts w:cstheme="minorHAnsi"/>
      <w:sz w:val="20"/>
      <w:szCs w:val="20"/>
    </w:rPr>
  </w:style>
  <w:style w:type="paragraph" w:styleId="TOC4">
    <w:name w:val="toc 4"/>
    <w:basedOn w:val="Normal"/>
    <w:next w:val="Normal"/>
    <w:autoRedefine/>
    <w:uiPriority w:val="39"/>
    <w:unhideWhenUsed/>
    <w:rsid w:val="0004481D"/>
    <w:pPr>
      <w:spacing w:after="0"/>
      <w:ind w:left="440"/>
    </w:pPr>
    <w:rPr>
      <w:rFonts w:cstheme="minorHAnsi"/>
      <w:sz w:val="20"/>
      <w:szCs w:val="20"/>
    </w:rPr>
  </w:style>
  <w:style w:type="paragraph" w:styleId="TOC5">
    <w:name w:val="toc 5"/>
    <w:basedOn w:val="Normal"/>
    <w:next w:val="Normal"/>
    <w:autoRedefine/>
    <w:uiPriority w:val="39"/>
    <w:unhideWhenUsed/>
    <w:rsid w:val="0004481D"/>
    <w:pPr>
      <w:spacing w:after="0"/>
      <w:ind w:left="660"/>
    </w:pPr>
    <w:rPr>
      <w:rFonts w:cstheme="minorHAnsi"/>
      <w:sz w:val="20"/>
      <w:szCs w:val="20"/>
    </w:rPr>
  </w:style>
  <w:style w:type="paragraph" w:styleId="TOC6">
    <w:name w:val="toc 6"/>
    <w:basedOn w:val="Normal"/>
    <w:next w:val="Normal"/>
    <w:autoRedefine/>
    <w:uiPriority w:val="39"/>
    <w:unhideWhenUsed/>
    <w:rsid w:val="0004481D"/>
    <w:pPr>
      <w:spacing w:after="0"/>
      <w:ind w:left="880"/>
    </w:pPr>
    <w:rPr>
      <w:rFonts w:cstheme="minorHAnsi"/>
      <w:sz w:val="20"/>
      <w:szCs w:val="20"/>
    </w:rPr>
  </w:style>
  <w:style w:type="paragraph" w:styleId="TOC7">
    <w:name w:val="toc 7"/>
    <w:basedOn w:val="Normal"/>
    <w:next w:val="Normal"/>
    <w:autoRedefine/>
    <w:uiPriority w:val="39"/>
    <w:unhideWhenUsed/>
    <w:rsid w:val="0004481D"/>
    <w:pPr>
      <w:spacing w:after="0"/>
      <w:ind w:left="1100"/>
    </w:pPr>
    <w:rPr>
      <w:rFonts w:cstheme="minorHAnsi"/>
      <w:sz w:val="20"/>
      <w:szCs w:val="20"/>
    </w:rPr>
  </w:style>
  <w:style w:type="paragraph" w:styleId="TOC8">
    <w:name w:val="toc 8"/>
    <w:basedOn w:val="Normal"/>
    <w:next w:val="Normal"/>
    <w:autoRedefine/>
    <w:uiPriority w:val="39"/>
    <w:unhideWhenUsed/>
    <w:rsid w:val="0004481D"/>
    <w:pPr>
      <w:spacing w:after="0"/>
      <w:ind w:left="1320"/>
    </w:pPr>
    <w:rPr>
      <w:rFonts w:cstheme="minorHAnsi"/>
      <w:sz w:val="20"/>
      <w:szCs w:val="20"/>
    </w:rPr>
  </w:style>
  <w:style w:type="paragraph" w:styleId="TOC9">
    <w:name w:val="toc 9"/>
    <w:basedOn w:val="Normal"/>
    <w:next w:val="Normal"/>
    <w:autoRedefine/>
    <w:uiPriority w:val="39"/>
    <w:unhideWhenUsed/>
    <w:rsid w:val="0004481D"/>
    <w:pPr>
      <w:spacing w:after="0"/>
      <w:ind w:left="1540"/>
    </w:pPr>
    <w:rPr>
      <w:rFonts w:cstheme="minorHAnsi"/>
      <w:sz w:val="20"/>
      <w:szCs w:val="20"/>
    </w:rPr>
  </w:style>
  <w:style w:type="paragraph" w:styleId="Bibliography">
    <w:name w:val="Bibliography"/>
    <w:basedOn w:val="Normal"/>
    <w:next w:val="Normal"/>
    <w:uiPriority w:val="37"/>
    <w:unhideWhenUsed/>
    <w:rsid w:val="001136F1"/>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B549E4"/>
    <w:rPr>
      <w:color w:val="605E5C"/>
      <w:shd w:val="clear" w:color="auto" w:fill="E1DFDD"/>
    </w:rPr>
  </w:style>
  <w:style w:type="paragraph" w:styleId="Revision">
    <w:name w:val="Revision"/>
    <w:hidden/>
    <w:uiPriority w:val="99"/>
    <w:semiHidden/>
    <w:rsid w:val="00CC7F6D"/>
    <w:pPr>
      <w:spacing w:after="0" w:line="240" w:lineRule="auto"/>
    </w:pPr>
    <w:rPr>
      <w:rFonts w:ascii="Times New Roman" w:hAnsi="Times New Roman" w:eastAsia="Times New Roman" w:cs="Times New Roman"/>
      <w:color w:val="2D3B45"/>
      <w:sz w:val="24"/>
      <w:szCs w:val="24"/>
    </w:rPr>
  </w:style>
  <w:style w:type="numbering" w:styleId="CurrentList1" w:customStyle="1">
    <w:name w:val="Current List1"/>
    <w:uiPriority w:val="99"/>
    <w:rsid w:val="00267A6F"/>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2">
      <w:bodyDiv w:val="1"/>
      <w:marLeft w:val="0"/>
      <w:marRight w:val="0"/>
      <w:marTop w:val="0"/>
      <w:marBottom w:val="0"/>
      <w:divBdr>
        <w:top w:val="none" w:sz="0" w:space="0" w:color="auto"/>
        <w:left w:val="none" w:sz="0" w:space="0" w:color="auto"/>
        <w:bottom w:val="none" w:sz="0" w:space="0" w:color="auto"/>
        <w:right w:val="none" w:sz="0" w:space="0" w:color="auto"/>
      </w:divBdr>
    </w:div>
    <w:div w:id="2174478">
      <w:bodyDiv w:val="1"/>
      <w:marLeft w:val="0"/>
      <w:marRight w:val="0"/>
      <w:marTop w:val="0"/>
      <w:marBottom w:val="0"/>
      <w:divBdr>
        <w:top w:val="none" w:sz="0" w:space="0" w:color="auto"/>
        <w:left w:val="none" w:sz="0" w:space="0" w:color="auto"/>
        <w:bottom w:val="none" w:sz="0" w:space="0" w:color="auto"/>
        <w:right w:val="none" w:sz="0" w:space="0" w:color="auto"/>
      </w:divBdr>
    </w:div>
    <w:div w:id="12807841">
      <w:bodyDiv w:val="1"/>
      <w:marLeft w:val="0"/>
      <w:marRight w:val="0"/>
      <w:marTop w:val="0"/>
      <w:marBottom w:val="0"/>
      <w:divBdr>
        <w:top w:val="none" w:sz="0" w:space="0" w:color="auto"/>
        <w:left w:val="none" w:sz="0" w:space="0" w:color="auto"/>
        <w:bottom w:val="none" w:sz="0" w:space="0" w:color="auto"/>
        <w:right w:val="none" w:sz="0" w:space="0" w:color="auto"/>
      </w:divBdr>
    </w:div>
    <w:div w:id="16393689">
      <w:bodyDiv w:val="1"/>
      <w:marLeft w:val="0"/>
      <w:marRight w:val="0"/>
      <w:marTop w:val="0"/>
      <w:marBottom w:val="0"/>
      <w:divBdr>
        <w:top w:val="none" w:sz="0" w:space="0" w:color="auto"/>
        <w:left w:val="none" w:sz="0" w:space="0" w:color="auto"/>
        <w:bottom w:val="none" w:sz="0" w:space="0" w:color="auto"/>
        <w:right w:val="none" w:sz="0" w:space="0" w:color="auto"/>
      </w:divBdr>
    </w:div>
    <w:div w:id="29693252">
      <w:bodyDiv w:val="1"/>
      <w:marLeft w:val="0"/>
      <w:marRight w:val="0"/>
      <w:marTop w:val="0"/>
      <w:marBottom w:val="0"/>
      <w:divBdr>
        <w:top w:val="none" w:sz="0" w:space="0" w:color="auto"/>
        <w:left w:val="none" w:sz="0" w:space="0" w:color="auto"/>
        <w:bottom w:val="none" w:sz="0" w:space="0" w:color="auto"/>
        <w:right w:val="none" w:sz="0" w:space="0" w:color="auto"/>
      </w:divBdr>
    </w:div>
    <w:div w:id="31851967">
      <w:bodyDiv w:val="1"/>
      <w:marLeft w:val="0"/>
      <w:marRight w:val="0"/>
      <w:marTop w:val="0"/>
      <w:marBottom w:val="0"/>
      <w:divBdr>
        <w:top w:val="none" w:sz="0" w:space="0" w:color="auto"/>
        <w:left w:val="none" w:sz="0" w:space="0" w:color="auto"/>
        <w:bottom w:val="none" w:sz="0" w:space="0" w:color="auto"/>
        <w:right w:val="none" w:sz="0" w:space="0" w:color="auto"/>
      </w:divBdr>
    </w:div>
    <w:div w:id="45421701">
      <w:bodyDiv w:val="1"/>
      <w:marLeft w:val="0"/>
      <w:marRight w:val="0"/>
      <w:marTop w:val="0"/>
      <w:marBottom w:val="0"/>
      <w:divBdr>
        <w:top w:val="none" w:sz="0" w:space="0" w:color="auto"/>
        <w:left w:val="none" w:sz="0" w:space="0" w:color="auto"/>
        <w:bottom w:val="none" w:sz="0" w:space="0" w:color="auto"/>
        <w:right w:val="none" w:sz="0" w:space="0" w:color="auto"/>
      </w:divBdr>
    </w:div>
    <w:div w:id="50471989">
      <w:bodyDiv w:val="1"/>
      <w:marLeft w:val="0"/>
      <w:marRight w:val="0"/>
      <w:marTop w:val="0"/>
      <w:marBottom w:val="0"/>
      <w:divBdr>
        <w:top w:val="none" w:sz="0" w:space="0" w:color="auto"/>
        <w:left w:val="none" w:sz="0" w:space="0" w:color="auto"/>
        <w:bottom w:val="none" w:sz="0" w:space="0" w:color="auto"/>
        <w:right w:val="none" w:sz="0" w:space="0" w:color="auto"/>
      </w:divBdr>
    </w:div>
    <w:div w:id="57673488">
      <w:bodyDiv w:val="1"/>
      <w:marLeft w:val="0"/>
      <w:marRight w:val="0"/>
      <w:marTop w:val="0"/>
      <w:marBottom w:val="0"/>
      <w:divBdr>
        <w:top w:val="none" w:sz="0" w:space="0" w:color="auto"/>
        <w:left w:val="none" w:sz="0" w:space="0" w:color="auto"/>
        <w:bottom w:val="none" w:sz="0" w:space="0" w:color="auto"/>
        <w:right w:val="none" w:sz="0" w:space="0" w:color="auto"/>
      </w:divBdr>
    </w:div>
    <w:div w:id="62223393">
      <w:bodyDiv w:val="1"/>
      <w:marLeft w:val="0"/>
      <w:marRight w:val="0"/>
      <w:marTop w:val="0"/>
      <w:marBottom w:val="0"/>
      <w:divBdr>
        <w:top w:val="none" w:sz="0" w:space="0" w:color="auto"/>
        <w:left w:val="none" w:sz="0" w:space="0" w:color="auto"/>
        <w:bottom w:val="none" w:sz="0" w:space="0" w:color="auto"/>
        <w:right w:val="none" w:sz="0" w:space="0" w:color="auto"/>
      </w:divBdr>
    </w:div>
    <w:div w:id="75825330">
      <w:bodyDiv w:val="1"/>
      <w:marLeft w:val="0"/>
      <w:marRight w:val="0"/>
      <w:marTop w:val="0"/>
      <w:marBottom w:val="0"/>
      <w:divBdr>
        <w:top w:val="none" w:sz="0" w:space="0" w:color="auto"/>
        <w:left w:val="none" w:sz="0" w:space="0" w:color="auto"/>
        <w:bottom w:val="none" w:sz="0" w:space="0" w:color="auto"/>
        <w:right w:val="none" w:sz="0" w:space="0" w:color="auto"/>
      </w:divBdr>
    </w:div>
    <w:div w:id="75908680">
      <w:bodyDiv w:val="1"/>
      <w:marLeft w:val="0"/>
      <w:marRight w:val="0"/>
      <w:marTop w:val="0"/>
      <w:marBottom w:val="0"/>
      <w:divBdr>
        <w:top w:val="none" w:sz="0" w:space="0" w:color="auto"/>
        <w:left w:val="none" w:sz="0" w:space="0" w:color="auto"/>
        <w:bottom w:val="none" w:sz="0" w:space="0" w:color="auto"/>
        <w:right w:val="none" w:sz="0" w:space="0" w:color="auto"/>
      </w:divBdr>
    </w:div>
    <w:div w:id="77405208">
      <w:bodyDiv w:val="1"/>
      <w:marLeft w:val="0"/>
      <w:marRight w:val="0"/>
      <w:marTop w:val="0"/>
      <w:marBottom w:val="0"/>
      <w:divBdr>
        <w:top w:val="none" w:sz="0" w:space="0" w:color="auto"/>
        <w:left w:val="none" w:sz="0" w:space="0" w:color="auto"/>
        <w:bottom w:val="none" w:sz="0" w:space="0" w:color="auto"/>
        <w:right w:val="none" w:sz="0" w:space="0" w:color="auto"/>
      </w:divBdr>
    </w:div>
    <w:div w:id="78643451">
      <w:bodyDiv w:val="1"/>
      <w:marLeft w:val="0"/>
      <w:marRight w:val="0"/>
      <w:marTop w:val="0"/>
      <w:marBottom w:val="0"/>
      <w:divBdr>
        <w:top w:val="none" w:sz="0" w:space="0" w:color="auto"/>
        <w:left w:val="none" w:sz="0" w:space="0" w:color="auto"/>
        <w:bottom w:val="none" w:sz="0" w:space="0" w:color="auto"/>
        <w:right w:val="none" w:sz="0" w:space="0" w:color="auto"/>
      </w:divBdr>
    </w:div>
    <w:div w:id="85611783">
      <w:bodyDiv w:val="1"/>
      <w:marLeft w:val="0"/>
      <w:marRight w:val="0"/>
      <w:marTop w:val="0"/>
      <w:marBottom w:val="0"/>
      <w:divBdr>
        <w:top w:val="none" w:sz="0" w:space="0" w:color="auto"/>
        <w:left w:val="none" w:sz="0" w:space="0" w:color="auto"/>
        <w:bottom w:val="none" w:sz="0" w:space="0" w:color="auto"/>
        <w:right w:val="none" w:sz="0" w:space="0" w:color="auto"/>
      </w:divBdr>
    </w:div>
    <w:div w:id="86468024">
      <w:bodyDiv w:val="1"/>
      <w:marLeft w:val="0"/>
      <w:marRight w:val="0"/>
      <w:marTop w:val="0"/>
      <w:marBottom w:val="0"/>
      <w:divBdr>
        <w:top w:val="none" w:sz="0" w:space="0" w:color="auto"/>
        <w:left w:val="none" w:sz="0" w:space="0" w:color="auto"/>
        <w:bottom w:val="none" w:sz="0" w:space="0" w:color="auto"/>
        <w:right w:val="none" w:sz="0" w:space="0" w:color="auto"/>
      </w:divBdr>
    </w:div>
    <w:div w:id="90711160">
      <w:bodyDiv w:val="1"/>
      <w:marLeft w:val="0"/>
      <w:marRight w:val="0"/>
      <w:marTop w:val="0"/>
      <w:marBottom w:val="0"/>
      <w:divBdr>
        <w:top w:val="none" w:sz="0" w:space="0" w:color="auto"/>
        <w:left w:val="none" w:sz="0" w:space="0" w:color="auto"/>
        <w:bottom w:val="none" w:sz="0" w:space="0" w:color="auto"/>
        <w:right w:val="none" w:sz="0" w:space="0" w:color="auto"/>
      </w:divBdr>
    </w:div>
    <w:div w:id="126247172">
      <w:bodyDiv w:val="1"/>
      <w:marLeft w:val="0"/>
      <w:marRight w:val="0"/>
      <w:marTop w:val="0"/>
      <w:marBottom w:val="0"/>
      <w:divBdr>
        <w:top w:val="none" w:sz="0" w:space="0" w:color="auto"/>
        <w:left w:val="none" w:sz="0" w:space="0" w:color="auto"/>
        <w:bottom w:val="none" w:sz="0" w:space="0" w:color="auto"/>
        <w:right w:val="none" w:sz="0" w:space="0" w:color="auto"/>
      </w:divBdr>
    </w:div>
    <w:div w:id="127094806">
      <w:bodyDiv w:val="1"/>
      <w:marLeft w:val="0"/>
      <w:marRight w:val="0"/>
      <w:marTop w:val="0"/>
      <w:marBottom w:val="0"/>
      <w:divBdr>
        <w:top w:val="none" w:sz="0" w:space="0" w:color="auto"/>
        <w:left w:val="none" w:sz="0" w:space="0" w:color="auto"/>
        <w:bottom w:val="none" w:sz="0" w:space="0" w:color="auto"/>
        <w:right w:val="none" w:sz="0" w:space="0" w:color="auto"/>
      </w:divBdr>
    </w:div>
    <w:div w:id="127863625">
      <w:bodyDiv w:val="1"/>
      <w:marLeft w:val="0"/>
      <w:marRight w:val="0"/>
      <w:marTop w:val="0"/>
      <w:marBottom w:val="0"/>
      <w:divBdr>
        <w:top w:val="none" w:sz="0" w:space="0" w:color="auto"/>
        <w:left w:val="none" w:sz="0" w:space="0" w:color="auto"/>
        <w:bottom w:val="none" w:sz="0" w:space="0" w:color="auto"/>
        <w:right w:val="none" w:sz="0" w:space="0" w:color="auto"/>
      </w:divBdr>
    </w:div>
    <w:div w:id="131991184">
      <w:bodyDiv w:val="1"/>
      <w:marLeft w:val="0"/>
      <w:marRight w:val="0"/>
      <w:marTop w:val="0"/>
      <w:marBottom w:val="0"/>
      <w:divBdr>
        <w:top w:val="none" w:sz="0" w:space="0" w:color="auto"/>
        <w:left w:val="none" w:sz="0" w:space="0" w:color="auto"/>
        <w:bottom w:val="none" w:sz="0" w:space="0" w:color="auto"/>
        <w:right w:val="none" w:sz="0" w:space="0" w:color="auto"/>
      </w:divBdr>
    </w:div>
    <w:div w:id="132479491">
      <w:bodyDiv w:val="1"/>
      <w:marLeft w:val="0"/>
      <w:marRight w:val="0"/>
      <w:marTop w:val="0"/>
      <w:marBottom w:val="0"/>
      <w:divBdr>
        <w:top w:val="none" w:sz="0" w:space="0" w:color="auto"/>
        <w:left w:val="none" w:sz="0" w:space="0" w:color="auto"/>
        <w:bottom w:val="none" w:sz="0" w:space="0" w:color="auto"/>
        <w:right w:val="none" w:sz="0" w:space="0" w:color="auto"/>
      </w:divBdr>
    </w:div>
    <w:div w:id="134375659">
      <w:bodyDiv w:val="1"/>
      <w:marLeft w:val="0"/>
      <w:marRight w:val="0"/>
      <w:marTop w:val="0"/>
      <w:marBottom w:val="0"/>
      <w:divBdr>
        <w:top w:val="none" w:sz="0" w:space="0" w:color="auto"/>
        <w:left w:val="none" w:sz="0" w:space="0" w:color="auto"/>
        <w:bottom w:val="none" w:sz="0" w:space="0" w:color="auto"/>
        <w:right w:val="none" w:sz="0" w:space="0" w:color="auto"/>
      </w:divBdr>
    </w:div>
    <w:div w:id="136454566">
      <w:bodyDiv w:val="1"/>
      <w:marLeft w:val="0"/>
      <w:marRight w:val="0"/>
      <w:marTop w:val="0"/>
      <w:marBottom w:val="0"/>
      <w:divBdr>
        <w:top w:val="none" w:sz="0" w:space="0" w:color="auto"/>
        <w:left w:val="none" w:sz="0" w:space="0" w:color="auto"/>
        <w:bottom w:val="none" w:sz="0" w:space="0" w:color="auto"/>
        <w:right w:val="none" w:sz="0" w:space="0" w:color="auto"/>
      </w:divBdr>
    </w:div>
    <w:div w:id="140120251">
      <w:bodyDiv w:val="1"/>
      <w:marLeft w:val="0"/>
      <w:marRight w:val="0"/>
      <w:marTop w:val="0"/>
      <w:marBottom w:val="0"/>
      <w:divBdr>
        <w:top w:val="none" w:sz="0" w:space="0" w:color="auto"/>
        <w:left w:val="none" w:sz="0" w:space="0" w:color="auto"/>
        <w:bottom w:val="none" w:sz="0" w:space="0" w:color="auto"/>
        <w:right w:val="none" w:sz="0" w:space="0" w:color="auto"/>
      </w:divBdr>
    </w:div>
    <w:div w:id="142278949">
      <w:bodyDiv w:val="1"/>
      <w:marLeft w:val="0"/>
      <w:marRight w:val="0"/>
      <w:marTop w:val="0"/>
      <w:marBottom w:val="0"/>
      <w:divBdr>
        <w:top w:val="none" w:sz="0" w:space="0" w:color="auto"/>
        <w:left w:val="none" w:sz="0" w:space="0" w:color="auto"/>
        <w:bottom w:val="none" w:sz="0" w:space="0" w:color="auto"/>
        <w:right w:val="none" w:sz="0" w:space="0" w:color="auto"/>
      </w:divBdr>
    </w:div>
    <w:div w:id="142818347">
      <w:bodyDiv w:val="1"/>
      <w:marLeft w:val="0"/>
      <w:marRight w:val="0"/>
      <w:marTop w:val="0"/>
      <w:marBottom w:val="0"/>
      <w:divBdr>
        <w:top w:val="none" w:sz="0" w:space="0" w:color="auto"/>
        <w:left w:val="none" w:sz="0" w:space="0" w:color="auto"/>
        <w:bottom w:val="none" w:sz="0" w:space="0" w:color="auto"/>
        <w:right w:val="none" w:sz="0" w:space="0" w:color="auto"/>
      </w:divBdr>
    </w:div>
    <w:div w:id="145706041">
      <w:bodyDiv w:val="1"/>
      <w:marLeft w:val="0"/>
      <w:marRight w:val="0"/>
      <w:marTop w:val="0"/>
      <w:marBottom w:val="0"/>
      <w:divBdr>
        <w:top w:val="none" w:sz="0" w:space="0" w:color="auto"/>
        <w:left w:val="none" w:sz="0" w:space="0" w:color="auto"/>
        <w:bottom w:val="none" w:sz="0" w:space="0" w:color="auto"/>
        <w:right w:val="none" w:sz="0" w:space="0" w:color="auto"/>
      </w:divBdr>
    </w:div>
    <w:div w:id="147478977">
      <w:bodyDiv w:val="1"/>
      <w:marLeft w:val="0"/>
      <w:marRight w:val="0"/>
      <w:marTop w:val="0"/>
      <w:marBottom w:val="0"/>
      <w:divBdr>
        <w:top w:val="none" w:sz="0" w:space="0" w:color="auto"/>
        <w:left w:val="none" w:sz="0" w:space="0" w:color="auto"/>
        <w:bottom w:val="none" w:sz="0" w:space="0" w:color="auto"/>
        <w:right w:val="none" w:sz="0" w:space="0" w:color="auto"/>
      </w:divBdr>
    </w:div>
    <w:div w:id="159077950">
      <w:bodyDiv w:val="1"/>
      <w:marLeft w:val="0"/>
      <w:marRight w:val="0"/>
      <w:marTop w:val="0"/>
      <w:marBottom w:val="0"/>
      <w:divBdr>
        <w:top w:val="none" w:sz="0" w:space="0" w:color="auto"/>
        <w:left w:val="none" w:sz="0" w:space="0" w:color="auto"/>
        <w:bottom w:val="none" w:sz="0" w:space="0" w:color="auto"/>
        <w:right w:val="none" w:sz="0" w:space="0" w:color="auto"/>
      </w:divBdr>
    </w:div>
    <w:div w:id="159585200">
      <w:bodyDiv w:val="1"/>
      <w:marLeft w:val="0"/>
      <w:marRight w:val="0"/>
      <w:marTop w:val="0"/>
      <w:marBottom w:val="0"/>
      <w:divBdr>
        <w:top w:val="none" w:sz="0" w:space="0" w:color="auto"/>
        <w:left w:val="none" w:sz="0" w:space="0" w:color="auto"/>
        <w:bottom w:val="none" w:sz="0" w:space="0" w:color="auto"/>
        <w:right w:val="none" w:sz="0" w:space="0" w:color="auto"/>
      </w:divBdr>
    </w:div>
    <w:div w:id="169419789">
      <w:bodyDiv w:val="1"/>
      <w:marLeft w:val="0"/>
      <w:marRight w:val="0"/>
      <w:marTop w:val="0"/>
      <w:marBottom w:val="0"/>
      <w:divBdr>
        <w:top w:val="none" w:sz="0" w:space="0" w:color="auto"/>
        <w:left w:val="none" w:sz="0" w:space="0" w:color="auto"/>
        <w:bottom w:val="none" w:sz="0" w:space="0" w:color="auto"/>
        <w:right w:val="none" w:sz="0" w:space="0" w:color="auto"/>
      </w:divBdr>
    </w:div>
    <w:div w:id="177431452">
      <w:bodyDiv w:val="1"/>
      <w:marLeft w:val="0"/>
      <w:marRight w:val="0"/>
      <w:marTop w:val="0"/>
      <w:marBottom w:val="0"/>
      <w:divBdr>
        <w:top w:val="none" w:sz="0" w:space="0" w:color="auto"/>
        <w:left w:val="none" w:sz="0" w:space="0" w:color="auto"/>
        <w:bottom w:val="none" w:sz="0" w:space="0" w:color="auto"/>
        <w:right w:val="none" w:sz="0" w:space="0" w:color="auto"/>
      </w:divBdr>
    </w:div>
    <w:div w:id="180359567">
      <w:bodyDiv w:val="1"/>
      <w:marLeft w:val="0"/>
      <w:marRight w:val="0"/>
      <w:marTop w:val="0"/>
      <w:marBottom w:val="0"/>
      <w:divBdr>
        <w:top w:val="none" w:sz="0" w:space="0" w:color="auto"/>
        <w:left w:val="none" w:sz="0" w:space="0" w:color="auto"/>
        <w:bottom w:val="none" w:sz="0" w:space="0" w:color="auto"/>
        <w:right w:val="none" w:sz="0" w:space="0" w:color="auto"/>
      </w:divBdr>
    </w:div>
    <w:div w:id="183517832">
      <w:bodyDiv w:val="1"/>
      <w:marLeft w:val="0"/>
      <w:marRight w:val="0"/>
      <w:marTop w:val="0"/>
      <w:marBottom w:val="0"/>
      <w:divBdr>
        <w:top w:val="none" w:sz="0" w:space="0" w:color="auto"/>
        <w:left w:val="none" w:sz="0" w:space="0" w:color="auto"/>
        <w:bottom w:val="none" w:sz="0" w:space="0" w:color="auto"/>
        <w:right w:val="none" w:sz="0" w:space="0" w:color="auto"/>
      </w:divBdr>
    </w:div>
    <w:div w:id="188026651">
      <w:bodyDiv w:val="1"/>
      <w:marLeft w:val="0"/>
      <w:marRight w:val="0"/>
      <w:marTop w:val="0"/>
      <w:marBottom w:val="0"/>
      <w:divBdr>
        <w:top w:val="none" w:sz="0" w:space="0" w:color="auto"/>
        <w:left w:val="none" w:sz="0" w:space="0" w:color="auto"/>
        <w:bottom w:val="none" w:sz="0" w:space="0" w:color="auto"/>
        <w:right w:val="none" w:sz="0" w:space="0" w:color="auto"/>
      </w:divBdr>
    </w:div>
    <w:div w:id="191841553">
      <w:bodyDiv w:val="1"/>
      <w:marLeft w:val="0"/>
      <w:marRight w:val="0"/>
      <w:marTop w:val="0"/>
      <w:marBottom w:val="0"/>
      <w:divBdr>
        <w:top w:val="none" w:sz="0" w:space="0" w:color="auto"/>
        <w:left w:val="none" w:sz="0" w:space="0" w:color="auto"/>
        <w:bottom w:val="none" w:sz="0" w:space="0" w:color="auto"/>
        <w:right w:val="none" w:sz="0" w:space="0" w:color="auto"/>
      </w:divBdr>
    </w:div>
    <w:div w:id="192427072">
      <w:bodyDiv w:val="1"/>
      <w:marLeft w:val="0"/>
      <w:marRight w:val="0"/>
      <w:marTop w:val="0"/>
      <w:marBottom w:val="0"/>
      <w:divBdr>
        <w:top w:val="none" w:sz="0" w:space="0" w:color="auto"/>
        <w:left w:val="none" w:sz="0" w:space="0" w:color="auto"/>
        <w:bottom w:val="none" w:sz="0" w:space="0" w:color="auto"/>
        <w:right w:val="none" w:sz="0" w:space="0" w:color="auto"/>
      </w:divBdr>
    </w:div>
    <w:div w:id="193924240">
      <w:bodyDiv w:val="1"/>
      <w:marLeft w:val="0"/>
      <w:marRight w:val="0"/>
      <w:marTop w:val="0"/>
      <w:marBottom w:val="0"/>
      <w:divBdr>
        <w:top w:val="none" w:sz="0" w:space="0" w:color="auto"/>
        <w:left w:val="none" w:sz="0" w:space="0" w:color="auto"/>
        <w:bottom w:val="none" w:sz="0" w:space="0" w:color="auto"/>
        <w:right w:val="none" w:sz="0" w:space="0" w:color="auto"/>
      </w:divBdr>
    </w:div>
    <w:div w:id="196545321">
      <w:bodyDiv w:val="1"/>
      <w:marLeft w:val="0"/>
      <w:marRight w:val="0"/>
      <w:marTop w:val="0"/>
      <w:marBottom w:val="0"/>
      <w:divBdr>
        <w:top w:val="none" w:sz="0" w:space="0" w:color="auto"/>
        <w:left w:val="none" w:sz="0" w:space="0" w:color="auto"/>
        <w:bottom w:val="none" w:sz="0" w:space="0" w:color="auto"/>
        <w:right w:val="none" w:sz="0" w:space="0" w:color="auto"/>
      </w:divBdr>
    </w:div>
    <w:div w:id="197201431">
      <w:bodyDiv w:val="1"/>
      <w:marLeft w:val="0"/>
      <w:marRight w:val="0"/>
      <w:marTop w:val="0"/>
      <w:marBottom w:val="0"/>
      <w:divBdr>
        <w:top w:val="none" w:sz="0" w:space="0" w:color="auto"/>
        <w:left w:val="none" w:sz="0" w:space="0" w:color="auto"/>
        <w:bottom w:val="none" w:sz="0" w:space="0" w:color="auto"/>
        <w:right w:val="none" w:sz="0" w:space="0" w:color="auto"/>
      </w:divBdr>
    </w:div>
    <w:div w:id="205069044">
      <w:bodyDiv w:val="1"/>
      <w:marLeft w:val="0"/>
      <w:marRight w:val="0"/>
      <w:marTop w:val="0"/>
      <w:marBottom w:val="0"/>
      <w:divBdr>
        <w:top w:val="none" w:sz="0" w:space="0" w:color="auto"/>
        <w:left w:val="none" w:sz="0" w:space="0" w:color="auto"/>
        <w:bottom w:val="none" w:sz="0" w:space="0" w:color="auto"/>
        <w:right w:val="none" w:sz="0" w:space="0" w:color="auto"/>
      </w:divBdr>
    </w:div>
    <w:div w:id="212934623">
      <w:bodyDiv w:val="1"/>
      <w:marLeft w:val="0"/>
      <w:marRight w:val="0"/>
      <w:marTop w:val="0"/>
      <w:marBottom w:val="0"/>
      <w:divBdr>
        <w:top w:val="none" w:sz="0" w:space="0" w:color="auto"/>
        <w:left w:val="none" w:sz="0" w:space="0" w:color="auto"/>
        <w:bottom w:val="none" w:sz="0" w:space="0" w:color="auto"/>
        <w:right w:val="none" w:sz="0" w:space="0" w:color="auto"/>
      </w:divBdr>
    </w:div>
    <w:div w:id="216089630">
      <w:bodyDiv w:val="1"/>
      <w:marLeft w:val="0"/>
      <w:marRight w:val="0"/>
      <w:marTop w:val="0"/>
      <w:marBottom w:val="0"/>
      <w:divBdr>
        <w:top w:val="none" w:sz="0" w:space="0" w:color="auto"/>
        <w:left w:val="none" w:sz="0" w:space="0" w:color="auto"/>
        <w:bottom w:val="none" w:sz="0" w:space="0" w:color="auto"/>
        <w:right w:val="none" w:sz="0" w:space="0" w:color="auto"/>
      </w:divBdr>
    </w:div>
    <w:div w:id="216550221">
      <w:bodyDiv w:val="1"/>
      <w:marLeft w:val="0"/>
      <w:marRight w:val="0"/>
      <w:marTop w:val="0"/>
      <w:marBottom w:val="0"/>
      <w:divBdr>
        <w:top w:val="none" w:sz="0" w:space="0" w:color="auto"/>
        <w:left w:val="none" w:sz="0" w:space="0" w:color="auto"/>
        <w:bottom w:val="none" w:sz="0" w:space="0" w:color="auto"/>
        <w:right w:val="none" w:sz="0" w:space="0" w:color="auto"/>
      </w:divBdr>
    </w:div>
    <w:div w:id="219220248">
      <w:bodyDiv w:val="1"/>
      <w:marLeft w:val="0"/>
      <w:marRight w:val="0"/>
      <w:marTop w:val="0"/>
      <w:marBottom w:val="0"/>
      <w:divBdr>
        <w:top w:val="none" w:sz="0" w:space="0" w:color="auto"/>
        <w:left w:val="none" w:sz="0" w:space="0" w:color="auto"/>
        <w:bottom w:val="none" w:sz="0" w:space="0" w:color="auto"/>
        <w:right w:val="none" w:sz="0" w:space="0" w:color="auto"/>
      </w:divBdr>
    </w:div>
    <w:div w:id="220675730">
      <w:bodyDiv w:val="1"/>
      <w:marLeft w:val="0"/>
      <w:marRight w:val="0"/>
      <w:marTop w:val="0"/>
      <w:marBottom w:val="0"/>
      <w:divBdr>
        <w:top w:val="none" w:sz="0" w:space="0" w:color="auto"/>
        <w:left w:val="none" w:sz="0" w:space="0" w:color="auto"/>
        <w:bottom w:val="none" w:sz="0" w:space="0" w:color="auto"/>
        <w:right w:val="none" w:sz="0" w:space="0" w:color="auto"/>
      </w:divBdr>
    </w:div>
    <w:div w:id="223218951">
      <w:bodyDiv w:val="1"/>
      <w:marLeft w:val="0"/>
      <w:marRight w:val="0"/>
      <w:marTop w:val="0"/>
      <w:marBottom w:val="0"/>
      <w:divBdr>
        <w:top w:val="none" w:sz="0" w:space="0" w:color="auto"/>
        <w:left w:val="none" w:sz="0" w:space="0" w:color="auto"/>
        <w:bottom w:val="none" w:sz="0" w:space="0" w:color="auto"/>
        <w:right w:val="none" w:sz="0" w:space="0" w:color="auto"/>
      </w:divBdr>
    </w:div>
    <w:div w:id="232475869">
      <w:bodyDiv w:val="1"/>
      <w:marLeft w:val="0"/>
      <w:marRight w:val="0"/>
      <w:marTop w:val="0"/>
      <w:marBottom w:val="0"/>
      <w:divBdr>
        <w:top w:val="none" w:sz="0" w:space="0" w:color="auto"/>
        <w:left w:val="none" w:sz="0" w:space="0" w:color="auto"/>
        <w:bottom w:val="none" w:sz="0" w:space="0" w:color="auto"/>
        <w:right w:val="none" w:sz="0" w:space="0" w:color="auto"/>
      </w:divBdr>
    </w:div>
    <w:div w:id="233516091">
      <w:bodyDiv w:val="1"/>
      <w:marLeft w:val="0"/>
      <w:marRight w:val="0"/>
      <w:marTop w:val="0"/>
      <w:marBottom w:val="0"/>
      <w:divBdr>
        <w:top w:val="none" w:sz="0" w:space="0" w:color="auto"/>
        <w:left w:val="none" w:sz="0" w:space="0" w:color="auto"/>
        <w:bottom w:val="none" w:sz="0" w:space="0" w:color="auto"/>
        <w:right w:val="none" w:sz="0" w:space="0" w:color="auto"/>
      </w:divBdr>
    </w:div>
    <w:div w:id="234705388">
      <w:bodyDiv w:val="1"/>
      <w:marLeft w:val="0"/>
      <w:marRight w:val="0"/>
      <w:marTop w:val="0"/>
      <w:marBottom w:val="0"/>
      <w:divBdr>
        <w:top w:val="none" w:sz="0" w:space="0" w:color="auto"/>
        <w:left w:val="none" w:sz="0" w:space="0" w:color="auto"/>
        <w:bottom w:val="none" w:sz="0" w:space="0" w:color="auto"/>
        <w:right w:val="none" w:sz="0" w:space="0" w:color="auto"/>
      </w:divBdr>
    </w:div>
    <w:div w:id="242566443">
      <w:bodyDiv w:val="1"/>
      <w:marLeft w:val="0"/>
      <w:marRight w:val="0"/>
      <w:marTop w:val="0"/>
      <w:marBottom w:val="0"/>
      <w:divBdr>
        <w:top w:val="none" w:sz="0" w:space="0" w:color="auto"/>
        <w:left w:val="none" w:sz="0" w:space="0" w:color="auto"/>
        <w:bottom w:val="none" w:sz="0" w:space="0" w:color="auto"/>
        <w:right w:val="none" w:sz="0" w:space="0" w:color="auto"/>
      </w:divBdr>
    </w:div>
    <w:div w:id="243075053">
      <w:bodyDiv w:val="1"/>
      <w:marLeft w:val="0"/>
      <w:marRight w:val="0"/>
      <w:marTop w:val="0"/>
      <w:marBottom w:val="0"/>
      <w:divBdr>
        <w:top w:val="none" w:sz="0" w:space="0" w:color="auto"/>
        <w:left w:val="none" w:sz="0" w:space="0" w:color="auto"/>
        <w:bottom w:val="none" w:sz="0" w:space="0" w:color="auto"/>
        <w:right w:val="none" w:sz="0" w:space="0" w:color="auto"/>
      </w:divBdr>
    </w:div>
    <w:div w:id="243926291">
      <w:bodyDiv w:val="1"/>
      <w:marLeft w:val="0"/>
      <w:marRight w:val="0"/>
      <w:marTop w:val="0"/>
      <w:marBottom w:val="0"/>
      <w:divBdr>
        <w:top w:val="none" w:sz="0" w:space="0" w:color="auto"/>
        <w:left w:val="none" w:sz="0" w:space="0" w:color="auto"/>
        <w:bottom w:val="none" w:sz="0" w:space="0" w:color="auto"/>
        <w:right w:val="none" w:sz="0" w:space="0" w:color="auto"/>
      </w:divBdr>
    </w:div>
    <w:div w:id="245529844">
      <w:bodyDiv w:val="1"/>
      <w:marLeft w:val="0"/>
      <w:marRight w:val="0"/>
      <w:marTop w:val="0"/>
      <w:marBottom w:val="0"/>
      <w:divBdr>
        <w:top w:val="none" w:sz="0" w:space="0" w:color="auto"/>
        <w:left w:val="none" w:sz="0" w:space="0" w:color="auto"/>
        <w:bottom w:val="none" w:sz="0" w:space="0" w:color="auto"/>
        <w:right w:val="none" w:sz="0" w:space="0" w:color="auto"/>
      </w:divBdr>
    </w:div>
    <w:div w:id="247738191">
      <w:bodyDiv w:val="1"/>
      <w:marLeft w:val="0"/>
      <w:marRight w:val="0"/>
      <w:marTop w:val="0"/>
      <w:marBottom w:val="0"/>
      <w:divBdr>
        <w:top w:val="none" w:sz="0" w:space="0" w:color="auto"/>
        <w:left w:val="none" w:sz="0" w:space="0" w:color="auto"/>
        <w:bottom w:val="none" w:sz="0" w:space="0" w:color="auto"/>
        <w:right w:val="none" w:sz="0" w:space="0" w:color="auto"/>
      </w:divBdr>
    </w:div>
    <w:div w:id="248317293">
      <w:bodyDiv w:val="1"/>
      <w:marLeft w:val="0"/>
      <w:marRight w:val="0"/>
      <w:marTop w:val="0"/>
      <w:marBottom w:val="0"/>
      <w:divBdr>
        <w:top w:val="none" w:sz="0" w:space="0" w:color="auto"/>
        <w:left w:val="none" w:sz="0" w:space="0" w:color="auto"/>
        <w:bottom w:val="none" w:sz="0" w:space="0" w:color="auto"/>
        <w:right w:val="none" w:sz="0" w:space="0" w:color="auto"/>
      </w:divBdr>
    </w:div>
    <w:div w:id="254678481">
      <w:bodyDiv w:val="1"/>
      <w:marLeft w:val="0"/>
      <w:marRight w:val="0"/>
      <w:marTop w:val="0"/>
      <w:marBottom w:val="0"/>
      <w:divBdr>
        <w:top w:val="none" w:sz="0" w:space="0" w:color="auto"/>
        <w:left w:val="none" w:sz="0" w:space="0" w:color="auto"/>
        <w:bottom w:val="none" w:sz="0" w:space="0" w:color="auto"/>
        <w:right w:val="none" w:sz="0" w:space="0" w:color="auto"/>
      </w:divBdr>
    </w:div>
    <w:div w:id="259335948">
      <w:bodyDiv w:val="1"/>
      <w:marLeft w:val="0"/>
      <w:marRight w:val="0"/>
      <w:marTop w:val="0"/>
      <w:marBottom w:val="0"/>
      <w:divBdr>
        <w:top w:val="none" w:sz="0" w:space="0" w:color="auto"/>
        <w:left w:val="none" w:sz="0" w:space="0" w:color="auto"/>
        <w:bottom w:val="none" w:sz="0" w:space="0" w:color="auto"/>
        <w:right w:val="none" w:sz="0" w:space="0" w:color="auto"/>
      </w:divBdr>
    </w:div>
    <w:div w:id="270207823">
      <w:bodyDiv w:val="1"/>
      <w:marLeft w:val="0"/>
      <w:marRight w:val="0"/>
      <w:marTop w:val="0"/>
      <w:marBottom w:val="0"/>
      <w:divBdr>
        <w:top w:val="none" w:sz="0" w:space="0" w:color="auto"/>
        <w:left w:val="none" w:sz="0" w:space="0" w:color="auto"/>
        <w:bottom w:val="none" w:sz="0" w:space="0" w:color="auto"/>
        <w:right w:val="none" w:sz="0" w:space="0" w:color="auto"/>
      </w:divBdr>
    </w:div>
    <w:div w:id="273946490">
      <w:bodyDiv w:val="1"/>
      <w:marLeft w:val="0"/>
      <w:marRight w:val="0"/>
      <w:marTop w:val="0"/>
      <w:marBottom w:val="0"/>
      <w:divBdr>
        <w:top w:val="none" w:sz="0" w:space="0" w:color="auto"/>
        <w:left w:val="none" w:sz="0" w:space="0" w:color="auto"/>
        <w:bottom w:val="none" w:sz="0" w:space="0" w:color="auto"/>
        <w:right w:val="none" w:sz="0" w:space="0" w:color="auto"/>
      </w:divBdr>
    </w:div>
    <w:div w:id="294876022">
      <w:bodyDiv w:val="1"/>
      <w:marLeft w:val="0"/>
      <w:marRight w:val="0"/>
      <w:marTop w:val="0"/>
      <w:marBottom w:val="0"/>
      <w:divBdr>
        <w:top w:val="none" w:sz="0" w:space="0" w:color="auto"/>
        <w:left w:val="none" w:sz="0" w:space="0" w:color="auto"/>
        <w:bottom w:val="none" w:sz="0" w:space="0" w:color="auto"/>
        <w:right w:val="none" w:sz="0" w:space="0" w:color="auto"/>
      </w:divBdr>
    </w:div>
    <w:div w:id="296570911">
      <w:bodyDiv w:val="1"/>
      <w:marLeft w:val="0"/>
      <w:marRight w:val="0"/>
      <w:marTop w:val="0"/>
      <w:marBottom w:val="0"/>
      <w:divBdr>
        <w:top w:val="none" w:sz="0" w:space="0" w:color="auto"/>
        <w:left w:val="none" w:sz="0" w:space="0" w:color="auto"/>
        <w:bottom w:val="none" w:sz="0" w:space="0" w:color="auto"/>
        <w:right w:val="none" w:sz="0" w:space="0" w:color="auto"/>
      </w:divBdr>
    </w:div>
    <w:div w:id="299962553">
      <w:bodyDiv w:val="1"/>
      <w:marLeft w:val="0"/>
      <w:marRight w:val="0"/>
      <w:marTop w:val="0"/>
      <w:marBottom w:val="0"/>
      <w:divBdr>
        <w:top w:val="none" w:sz="0" w:space="0" w:color="auto"/>
        <w:left w:val="none" w:sz="0" w:space="0" w:color="auto"/>
        <w:bottom w:val="none" w:sz="0" w:space="0" w:color="auto"/>
        <w:right w:val="none" w:sz="0" w:space="0" w:color="auto"/>
      </w:divBdr>
    </w:div>
    <w:div w:id="309094170">
      <w:bodyDiv w:val="1"/>
      <w:marLeft w:val="0"/>
      <w:marRight w:val="0"/>
      <w:marTop w:val="0"/>
      <w:marBottom w:val="0"/>
      <w:divBdr>
        <w:top w:val="none" w:sz="0" w:space="0" w:color="auto"/>
        <w:left w:val="none" w:sz="0" w:space="0" w:color="auto"/>
        <w:bottom w:val="none" w:sz="0" w:space="0" w:color="auto"/>
        <w:right w:val="none" w:sz="0" w:space="0" w:color="auto"/>
      </w:divBdr>
    </w:div>
    <w:div w:id="313608767">
      <w:bodyDiv w:val="1"/>
      <w:marLeft w:val="0"/>
      <w:marRight w:val="0"/>
      <w:marTop w:val="0"/>
      <w:marBottom w:val="0"/>
      <w:divBdr>
        <w:top w:val="none" w:sz="0" w:space="0" w:color="auto"/>
        <w:left w:val="none" w:sz="0" w:space="0" w:color="auto"/>
        <w:bottom w:val="none" w:sz="0" w:space="0" w:color="auto"/>
        <w:right w:val="none" w:sz="0" w:space="0" w:color="auto"/>
      </w:divBdr>
    </w:div>
    <w:div w:id="313879425">
      <w:bodyDiv w:val="1"/>
      <w:marLeft w:val="0"/>
      <w:marRight w:val="0"/>
      <w:marTop w:val="0"/>
      <w:marBottom w:val="0"/>
      <w:divBdr>
        <w:top w:val="none" w:sz="0" w:space="0" w:color="auto"/>
        <w:left w:val="none" w:sz="0" w:space="0" w:color="auto"/>
        <w:bottom w:val="none" w:sz="0" w:space="0" w:color="auto"/>
        <w:right w:val="none" w:sz="0" w:space="0" w:color="auto"/>
      </w:divBdr>
    </w:div>
    <w:div w:id="317417791">
      <w:bodyDiv w:val="1"/>
      <w:marLeft w:val="0"/>
      <w:marRight w:val="0"/>
      <w:marTop w:val="0"/>
      <w:marBottom w:val="0"/>
      <w:divBdr>
        <w:top w:val="none" w:sz="0" w:space="0" w:color="auto"/>
        <w:left w:val="none" w:sz="0" w:space="0" w:color="auto"/>
        <w:bottom w:val="none" w:sz="0" w:space="0" w:color="auto"/>
        <w:right w:val="none" w:sz="0" w:space="0" w:color="auto"/>
      </w:divBdr>
    </w:div>
    <w:div w:id="326635959">
      <w:bodyDiv w:val="1"/>
      <w:marLeft w:val="0"/>
      <w:marRight w:val="0"/>
      <w:marTop w:val="0"/>
      <w:marBottom w:val="0"/>
      <w:divBdr>
        <w:top w:val="none" w:sz="0" w:space="0" w:color="auto"/>
        <w:left w:val="none" w:sz="0" w:space="0" w:color="auto"/>
        <w:bottom w:val="none" w:sz="0" w:space="0" w:color="auto"/>
        <w:right w:val="none" w:sz="0" w:space="0" w:color="auto"/>
      </w:divBdr>
    </w:div>
    <w:div w:id="337004565">
      <w:bodyDiv w:val="1"/>
      <w:marLeft w:val="0"/>
      <w:marRight w:val="0"/>
      <w:marTop w:val="0"/>
      <w:marBottom w:val="0"/>
      <w:divBdr>
        <w:top w:val="none" w:sz="0" w:space="0" w:color="auto"/>
        <w:left w:val="none" w:sz="0" w:space="0" w:color="auto"/>
        <w:bottom w:val="none" w:sz="0" w:space="0" w:color="auto"/>
        <w:right w:val="none" w:sz="0" w:space="0" w:color="auto"/>
      </w:divBdr>
    </w:div>
    <w:div w:id="352418314">
      <w:bodyDiv w:val="1"/>
      <w:marLeft w:val="0"/>
      <w:marRight w:val="0"/>
      <w:marTop w:val="0"/>
      <w:marBottom w:val="0"/>
      <w:divBdr>
        <w:top w:val="none" w:sz="0" w:space="0" w:color="auto"/>
        <w:left w:val="none" w:sz="0" w:space="0" w:color="auto"/>
        <w:bottom w:val="none" w:sz="0" w:space="0" w:color="auto"/>
        <w:right w:val="none" w:sz="0" w:space="0" w:color="auto"/>
      </w:divBdr>
    </w:div>
    <w:div w:id="354505654">
      <w:bodyDiv w:val="1"/>
      <w:marLeft w:val="0"/>
      <w:marRight w:val="0"/>
      <w:marTop w:val="0"/>
      <w:marBottom w:val="0"/>
      <w:divBdr>
        <w:top w:val="none" w:sz="0" w:space="0" w:color="auto"/>
        <w:left w:val="none" w:sz="0" w:space="0" w:color="auto"/>
        <w:bottom w:val="none" w:sz="0" w:space="0" w:color="auto"/>
        <w:right w:val="none" w:sz="0" w:space="0" w:color="auto"/>
      </w:divBdr>
    </w:div>
    <w:div w:id="355351057">
      <w:bodyDiv w:val="1"/>
      <w:marLeft w:val="0"/>
      <w:marRight w:val="0"/>
      <w:marTop w:val="0"/>
      <w:marBottom w:val="0"/>
      <w:divBdr>
        <w:top w:val="none" w:sz="0" w:space="0" w:color="auto"/>
        <w:left w:val="none" w:sz="0" w:space="0" w:color="auto"/>
        <w:bottom w:val="none" w:sz="0" w:space="0" w:color="auto"/>
        <w:right w:val="none" w:sz="0" w:space="0" w:color="auto"/>
      </w:divBdr>
    </w:div>
    <w:div w:id="357975076">
      <w:bodyDiv w:val="1"/>
      <w:marLeft w:val="0"/>
      <w:marRight w:val="0"/>
      <w:marTop w:val="0"/>
      <w:marBottom w:val="0"/>
      <w:divBdr>
        <w:top w:val="none" w:sz="0" w:space="0" w:color="auto"/>
        <w:left w:val="none" w:sz="0" w:space="0" w:color="auto"/>
        <w:bottom w:val="none" w:sz="0" w:space="0" w:color="auto"/>
        <w:right w:val="none" w:sz="0" w:space="0" w:color="auto"/>
      </w:divBdr>
    </w:div>
    <w:div w:id="361133633">
      <w:bodyDiv w:val="1"/>
      <w:marLeft w:val="0"/>
      <w:marRight w:val="0"/>
      <w:marTop w:val="0"/>
      <w:marBottom w:val="0"/>
      <w:divBdr>
        <w:top w:val="none" w:sz="0" w:space="0" w:color="auto"/>
        <w:left w:val="none" w:sz="0" w:space="0" w:color="auto"/>
        <w:bottom w:val="none" w:sz="0" w:space="0" w:color="auto"/>
        <w:right w:val="none" w:sz="0" w:space="0" w:color="auto"/>
      </w:divBdr>
    </w:div>
    <w:div w:id="364328844">
      <w:bodyDiv w:val="1"/>
      <w:marLeft w:val="0"/>
      <w:marRight w:val="0"/>
      <w:marTop w:val="0"/>
      <w:marBottom w:val="0"/>
      <w:divBdr>
        <w:top w:val="none" w:sz="0" w:space="0" w:color="auto"/>
        <w:left w:val="none" w:sz="0" w:space="0" w:color="auto"/>
        <w:bottom w:val="none" w:sz="0" w:space="0" w:color="auto"/>
        <w:right w:val="none" w:sz="0" w:space="0" w:color="auto"/>
      </w:divBdr>
    </w:div>
    <w:div w:id="364526402">
      <w:bodyDiv w:val="1"/>
      <w:marLeft w:val="0"/>
      <w:marRight w:val="0"/>
      <w:marTop w:val="0"/>
      <w:marBottom w:val="0"/>
      <w:divBdr>
        <w:top w:val="none" w:sz="0" w:space="0" w:color="auto"/>
        <w:left w:val="none" w:sz="0" w:space="0" w:color="auto"/>
        <w:bottom w:val="none" w:sz="0" w:space="0" w:color="auto"/>
        <w:right w:val="none" w:sz="0" w:space="0" w:color="auto"/>
      </w:divBdr>
    </w:div>
    <w:div w:id="369064609">
      <w:bodyDiv w:val="1"/>
      <w:marLeft w:val="0"/>
      <w:marRight w:val="0"/>
      <w:marTop w:val="0"/>
      <w:marBottom w:val="0"/>
      <w:divBdr>
        <w:top w:val="none" w:sz="0" w:space="0" w:color="auto"/>
        <w:left w:val="none" w:sz="0" w:space="0" w:color="auto"/>
        <w:bottom w:val="none" w:sz="0" w:space="0" w:color="auto"/>
        <w:right w:val="none" w:sz="0" w:space="0" w:color="auto"/>
      </w:divBdr>
    </w:div>
    <w:div w:id="373578275">
      <w:bodyDiv w:val="1"/>
      <w:marLeft w:val="0"/>
      <w:marRight w:val="0"/>
      <w:marTop w:val="0"/>
      <w:marBottom w:val="0"/>
      <w:divBdr>
        <w:top w:val="none" w:sz="0" w:space="0" w:color="auto"/>
        <w:left w:val="none" w:sz="0" w:space="0" w:color="auto"/>
        <w:bottom w:val="none" w:sz="0" w:space="0" w:color="auto"/>
        <w:right w:val="none" w:sz="0" w:space="0" w:color="auto"/>
      </w:divBdr>
    </w:div>
    <w:div w:id="381176460">
      <w:bodyDiv w:val="1"/>
      <w:marLeft w:val="0"/>
      <w:marRight w:val="0"/>
      <w:marTop w:val="0"/>
      <w:marBottom w:val="0"/>
      <w:divBdr>
        <w:top w:val="none" w:sz="0" w:space="0" w:color="auto"/>
        <w:left w:val="none" w:sz="0" w:space="0" w:color="auto"/>
        <w:bottom w:val="none" w:sz="0" w:space="0" w:color="auto"/>
        <w:right w:val="none" w:sz="0" w:space="0" w:color="auto"/>
      </w:divBdr>
    </w:div>
    <w:div w:id="393354482">
      <w:bodyDiv w:val="1"/>
      <w:marLeft w:val="0"/>
      <w:marRight w:val="0"/>
      <w:marTop w:val="0"/>
      <w:marBottom w:val="0"/>
      <w:divBdr>
        <w:top w:val="none" w:sz="0" w:space="0" w:color="auto"/>
        <w:left w:val="none" w:sz="0" w:space="0" w:color="auto"/>
        <w:bottom w:val="none" w:sz="0" w:space="0" w:color="auto"/>
        <w:right w:val="none" w:sz="0" w:space="0" w:color="auto"/>
      </w:divBdr>
    </w:div>
    <w:div w:id="400450152">
      <w:bodyDiv w:val="1"/>
      <w:marLeft w:val="0"/>
      <w:marRight w:val="0"/>
      <w:marTop w:val="0"/>
      <w:marBottom w:val="0"/>
      <w:divBdr>
        <w:top w:val="none" w:sz="0" w:space="0" w:color="auto"/>
        <w:left w:val="none" w:sz="0" w:space="0" w:color="auto"/>
        <w:bottom w:val="none" w:sz="0" w:space="0" w:color="auto"/>
        <w:right w:val="none" w:sz="0" w:space="0" w:color="auto"/>
      </w:divBdr>
    </w:div>
    <w:div w:id="408039456">
      <w:bodyDiv w:val="1"/>
      <w:marLeft w:val="0"/>
      <w:marRight w:val="0"/>
      <w:marTop w:val="0"/>
      <w:marBottom w:val="0"/>
      <w:divBdr>
        <w:top w:val="none" w:sz="0" w:space="0" w:color="auto"/>
        <w:left w:val="none" w:sz="0" w:space="0" w:color="auto"/>
        <w:bottom w:val="none" w:sz="0" w:space="0" w:color="auto"/>
        <w:right w:val="none" w:sz="0" w:space="0" w:color="auto"/>
      </w:divBdr>
    </w:div>
    <w:div w:id="411004970">
      <w:bodyDiv w:val="1"/>
      <w:marLeft w:val="0"/>
      <w:marRight w:val="0"/>
      <w:marTop w:val="0"/>
      <w:marBottom w:val="0"/>
      <w:divBdr>
        <w:top w:val="none" w:sz="0" w:space="0" w:color="auto"/>
        <w:left w:val="none" w:sz="0" w:space="0" w:color="auto"/>
        <w:bottom w:val="none" w:sz="0" w:space="0" w:color="auto"/>
        <w:right w:val="none" w:sz="0" w:space="0" w:color="auto"/>
      </w:divBdr>
    </w:div>
    <w:div w:id="412549335">
      <w:bodyDiv w:val="1"/>
      <w:marLeft w:val="0"/>
      <w:marRight w:val="0"/>
      <w:marTop w:val="0"/>
      <w:marBottom w:val="0"/>
      <w:divBdr>
        <w:top w:val="none" w:sz="0" w:space="0" w:color="auto"/>
        <w:left w:val="none" w:sz="0" w:space="0" w:color="auto"/>
        <w:bottom w:val="none" w:sz="0" w:space="0" w:color="auto"/>
        <w:right w:val="none" w:sz="0" w:space="0" w:color="auto"/>
      </w:divBdr>
    </w:div>
    <w:div w:id="412971455">
      <w:bodyDiv w:val="1"/>
      <w:marLeft w:val="0"/>
      <w:marRight w:val="0"/>
      <w:marTop w:val="0"/>
      <w:marBottom w:val="0"/>
      <w:divBdr>
        <w:top w:val="none" w:sz="0" w:space="0" w:color="auto"/>
        <w:left w:val="none" w:sz="0" w:space="0" w:color="auto"/>
        <w:bottom w:val="none" w:sz="0" w:space="0" w:color="auto"/>
        <w:right w:val="none" w:sz="0" w:space="0" w:color="auto"/>
      </w:divBdr>
    </w:div>
    <w:div w:id="417101234">
      <w:bodyDiv w:val="1"/>
      <w:marLeft w:val="0"/>
      <w:marRight w:val="0"/>
      <w:marTop w:val="0"/>
      <w:marBottom w:val="0"/>
      <w:divBdr>
        <w:top w:val="none" w:sz="0" w:space="0" w:color="auto"/>
        <w:left w:val="none" w:sz="0" w:space="0" w:color="auto"/>
        <w:bottom w:val="none" w:sz="0" w:space="0" w:color="auto"/>
        <w:right w:val="none" w:sz="0" w:space="0" w:color="auto"/>
      </w:divBdr>
    </w:div>
    <w:div w:id="421219260">
      <w:bodyDiv w:val="1"/>
      <w:marLeft w:val="0"/>
      <w:marRight w:val="0"/>
      <w:marTop w:val="0"/>
      <w:marBottom w:val="0"/>
      <w:divBdr>
        <w:top w:val="none" w:sz="0" w:space="0" w:color="auto"/>
        <w:left w:val="none" w:sz="0" w:space="0" w:color="auto"/>
        <w:bottom w:val="none" w:sz="0" w:space="0" w:color="auto"/>
        <w:right w:val="none" w:sz="0" w:space="0" w:color="auto"/>
      </w:divBdr>
    </w:div>
    <w:div w:id="422268157">
      <w:bodyDiv w:val="1"/>
      <w:marLeft w:val="0"/>
      <w:marRight w:val="0"/>
      <w:marTop w:val="0"/>
      <w:marBottom w:val="0"/>
      <w:divBdr>
        <w:top w:val="none" w:sz="0" w:space="0" w:color="auto"/>
        <w:left w:val="none" w:sz="0" w:space="0" w:color="auto"/>
        <w:bottom w:val="none" w:sz="0" w:space="0" w:color="auto"/>
        <w:right w:val="none" w:sz="0" w:space="0" w:color="auto"/>
      </w:divBdr>
    </w:div>
    <w:div w:id="438763896">
      <w:bodyDiv w:val="1"/>
      <w:marLeft w:val="0"/>
      <w:marRight w:val="0"/>
      <w:marTop w:val="0"/>
      <w:marBottom w:val="0"/>
      <w:divBdr>
        <w:top w:val="none" w:sz="0" w:space="0" w:color="auto"/>
        <w:left w:val="none" w:sz="0" w:space="0" w:color="auto"/>
        <w:bottom w:val="none" w:sz="0" w:space="0" w:color="auto"/>
        <w:right w:val="none" w:sz="0" w:space="0" w:color="auto"/>
      </w:divBdr>
    </w:div>
    <w:div w:id="438986131">
      <w:bodyDiv w:val="1"/>
      <w:marLeft w:val="0"/>
      <w:marRight w:val="0"/>
      <w:marTop w:val="0"/>
      <w:marBottom w:val="0"/>
      <w:divBdr>
        <w:top w:val="none" w:sz="0" w:space="0" w:color="auto"/>
        <w:left w:val="none" w:sz="0" w:space="0" w:color="auto"/>
        <w:bottom w:val="none" w:sz="0" w:space="0" w:color="auto"/>
        <w:right w:val="none" w:sz="0" w:space="0" w:color="auto"/>
      </w:divBdr>
    </w:div>
    <w:div w:id="440221315">
      <w:bodyDiv w:val="1"/>
      <w:marLeft w:val="0"/>
      <w:marRight w:val="0"/>
      <w:marTop w:val="0"/>
      <w:marBottom w:val="0"/>
      <w:divBdr>
        <w:top w:val="none" w:sz="0" w:space="0" w:color="auto"/>
        <w:left w:val="none" w:sz="0" w:space="0" w:color="auto"/>
        <w:bottom w:val="none" w:sz="0" w:space="0" w:color="auto"/>
        <w:right w:val="none" w:sz="0" w:space="0" w:color="auto"/>
      </w:divBdr>
    </w:div>
    <w:div w:id="446899306">
      <w:bodyDiv w:val="1"/>
      <w:marLeft w:val="0"/>
      <w:marRight w:val="0"/>
      <w:marTop w:val="0"/>
      <w:marBottom w:val="0"/>
      <w:divBdr>
        <w:top w:val="none" w:sz="0" w:space="0" w:color="auto"/>
        <w:left w:val="none" w:sz="0" w:space="0" w:color="auto"/>
        <w:bottom w:val="none" w:sz="0" w:space="0" w:color="auto"/>
        <w:right w:val="none" w:sz="0" w:space="0" w:color="auto"/>
      </w:divBdr>
    </w:div>
    <w:div w:id="448741155">
      <w:bodyDiv w:val="1"/>
      <w:marLeft w:val="0"/>
      <w:marRight w:val="0"/>
      <w:marTop w:val="0"/>
      <w:marBottom w:val="0"/>
      <w:divBdr>
        <w:top w:val="none" w:sz="0" w:space="0" w:color="auto"/>
        <w:left w:val="none" w:sz="0" w:space="0" w:color="auto"/>
        <w:bottom w:val="none" w:sz="0" w:space="0" w:color="auto"/>
        <w:right w:val="none" w:sz="0" w:space="0" w:color="auto"/>
      </w:divBdr>
    </w:div>
    <w:div w:id="450251916">
      <w:bodyDiv w:val="1"/>
      <w:marLeft w:val="0"/>
      <w:marRight w:val="0"/>
      <w:marTop w:val="0"/>
      <w:marBottom w:val="0"/>
      <w:divBdr>
        <w:top w:val="none" w:sz="0" w:space="0" w:color="auto"/>
        <w:left w:val="none" w:sz="0" w:space="0" w:color="auto"/>
        <w:bottom w:val="none" w:sz="0" w:space="0" w:color="auto"/>
        <w:right w:val="none" w:sz="0" w:space="0" w:color="auto"/>
      </w:divBdr>
    </w:div>
    <w:div w:id="453214195">
      <w:bodyDiv w:val="1"/>
      <w:marLeft w:val="0"/>
      <w:marRight w:val="0"/>
      <w:marTop w:val="0"/>
      <w:marBottom w:val="0"/>
      <w:divBdr>
        <w:top w:val="none" w:sz="0" w:space="0" w:color="auto"/>
        <w:left w:val="none" w:sz="0" w:space="0" w:color="auto"/>
        <w:bottom w:val="none" w:sz="0" w:space="0" w:color="auto"/>
        <w:right w:val="none" w:sz="0" w:space="0" w:color="auto"/>
      </w:divBdr>
    </w:div>
    <w:div w:id="453251587">
      <w:bodyDiv w:val="1"/>
      <w:marLeft w:val="0"/>
      <w:marRight w:val="0"/>
      <w:marTop w:val="0"/>
      <w:marBottom w:val="0"/>
      <w:divBdr>
        <w:top w:val="none" w:sz="0" w:space="0" w:color="auto"/>
        <w:left w:val="none" w:sz="0" w:space="0" w:color="auto"/>
        <w:bottom w:val="none" w:sz="0" w:space="0" w:color="auto"/>
        <w:right w:val="none" w:sz="0" w:space="0" w:color="auto"/>
      </w:divBdr>
    </w:div>
    <w:div w:id="461264838">
      <w:bodyDiv w:val="1"/>
      <w:marLeft w:val="0"/>
      <w:marRight w:val="0"/>
      <w:marTop w:val="0"/>
      <w:marBottom w:val="0"/>
      <w:divBdr>
        <w:top w:val="none" w:sz="0" w:space="0" w:color="auto"/>
        <w:left w:val="none" w:sz="0" w:space="0" w:color="auto"/>
        <w:bottom w:val="none" w:sz="0" w:space="0" w:color="auto"/>
        <w:right w:val="none" w:sz="0" w:space="0" w:color="auto"/>
      </w:divBdr>
    </w:div>
    <w:div w:id="464473332">
      <w:bodyDiv w:val="1"/>
      <w:marLeft w:val="0"/>
      <w:marRight w:val="0"/>
      <w:marTop w:val="0"/>
      <w:marBottom w:val="0"/>
      <w:divBdr>
        <w:top w:val="none" w:sz="0" w:space="0" w:color="auto"/>
        <w:left w:val="none" w:sz="0" w:space="0" w:color="auto"/>
        <w:bottom w:val="none" w:sz="0" w:space="0" w:color="auto"/>
        <w:right w:val="none" w:sz="0" w:space="0" w:color="auto"/>
      </w:divBdr>
    </w:div>
    <w:div w:id="469788510">
      <w:bodyDiv w:val="1"/>
      <w:marLeft w:val="0"/>
      <w:marRight w:val="0"/>
      <w:marTop w:val="0"/>
      <w:marBottom w:val="0"/>
      <w:divBdr>
        <w:top w:val="none" w:sz="0" w:space="0" w:color="auto"/>
        <w:left w:val="none" w:sz="0" w:space="0" w:color="auto"/>
        <w:bottom w:val="none" w:sz="0" w:space="0" w:color="auto"/>
        <w:right w:val="none" w:sz="0" w:space="0" w:color="auto"/>
      </w:divBdr>
    </w:div>
    <w:div w:id="475758298">
      <w:bodyDiv w:val="1"/>
      <w:marLeft w:val="0"/>
      <w:marRight w:val="0"/>
      <w:marTop w:val="0"/>
      <w:marBottom w:val="0"/>
      <w:divBdr>
        <w:top w:val="none" w:sz="0" w:space="0" w:color="auto"/>
        <w:left w:val="none" w:sz="0" w:space="0" w:color="auto"/>
        <w:bottom w:val="none" w:sz="0" w:space="0" w:color="auto"/>
        <w:right w:val="none" w:sz="0" w:space="0" w:color="auto"/>
      </w:divBdr>
    </w:div>
    <w:div w:id="479465159">
      <w:bodyDiv w:val="1"/>
      <w:marLeft w:val="0"/>
      <w:marRight w:val="0"/>
      <w:marTop w:val="0"/>
      <w:marBottom w:val="0"/>
      <w:divBdr>
        <w:top w:val="none" w:sz="0" w:space="0" w:color="auto"/>
        <w:left w:val="none" w:sz="0" w:space="0" w:color="auto"/>
        <w:bottom w:val="none" w:sz="0" w:space="0" w:color="auto"/>
        <w:right w:val="none" w:sz="0" w:space="0" w:color="auto"/>
      </w:divBdr>
    </w:div>
    <w:div w:id="482233318">
      <w:bodyDiv w:val="1"/>
      <w:marLeft w:val="0"/>
      <w:marRight w:val="0"/>
      <w:marTop w:val="0"/>
      <w:marBottom w:val="0"/>
      <w:divBdr>
        <w:top w:val="none" w:sz="0" w:space="0" w:color="auto"/>
        <w:left w:val="none" w:sz="0" w:space="0" w:color="auto"/>
        <w:bottom w:val="none" w:sz="0" w:space="0" w:color="auto"/>
        <w:right w:val="none" w:sz="0" w:space="0" w:color="auto"/>
      </w:divBdr>
    </w:div>
    <w:div w:id="484007578">
      <w:bodyDiv w:val="1"/>
      <w:marLeft w:val="0"/>
      <w:marRight w:val="0"/>
      <w:marTop w:val="0"/>
      <w:marBottom w:val="0"/>
      <w:divBdr>
        <w:top w:val="none" w:sz="0" w:space="0" w:color="auto"/>
        <w:left w:val="none" w:sz="0" w:space="0" w:color="auto"/>
        <w:bottom w:val="none" w:sz="0" w:space="0" w:color="auto"/>
        <w:right w:val="none" w:sz="0" w:space="0" w:color="auto"/>
      </w:divBdr>
    </w:div>
    <w:div w:id="489949047">
      <w:bodyDiv w:val="1"/>
      <w:marLeft w:val="0"/>
      <w:marRight w:val="0"/>
      <w:marTop w:val="0"/>
      <w:marBottom w:val="0"/>
      <w:divBdr>
        <w:top w:val="none" w:sz="0" w:space="0" w:color="auto"/>
        <w:left w:val="none" w:sz="0" w:space="0" w:color="auto"/>
        <w:bottom w:val="none" w:sz="0" w:space="0" w:color="auto"/>
        <w:right w:val="none" w:sz="0" w:space="0" w:color="auto"/>
      </w:divBdr>
    </w:div>
    <w:div w:id="494228965">
      <w:bodyDiv w:val="1"/>
      <w:marLeft w:val="0"/>
      <w:marRight w:val="0"/>
      <w:marTop w:val="0"/>
      <w:marBottom w:val="0"/>
      <w:divBdr>
        <w:top w:val="none" w:sz="0" w:space="0" w:color="auto"/>
        <w:left w:val="none" w:sz="0" w:space="0" w:color="auto"/>
        <w:bottom w:val="none" w:sz="0" w:space="0" w:color="auto"/>
        <w:right w:val="none" w:sz="0" w:space="0" w:color="auto"/>
      </w:divBdr>
    </w:div>
    <w:div w:id="499664512">
      <w:bodyDiv w:val="1"/>
      <w:marLeft w:val="0"/>
      <w:marRight w:val="0"/>
      <w:marTop w:val="0"/>
      <w:marBottom w:val="0"/>
      <w:divBdr>
        <w:top w:val="none" w:sz="0" w:space="0" w:color="auto"/>
        <w:left w:val="none" w:sz="0" w:space="0" w:color="auto"/>
        <w:bottom w:val="none" w:sz="0" w:space="0" w:color="auto"/>
        <w:right w:val="none" w:sz="0" w:space="0" w:color="auto"/>
      </w:divBdr>
    </w:div>
    <w:div w:id="501433411">
      <w:bodyDiv w:val="1"/>
      <w:marLeft w:val="0"/>
      <w:marRight w:val="0"/>
      <w:marTop w:val="0"/>
      <w:marBottom w:val="0"/>
      <w:divBdr>
        <w:top w:val="none" w:sz="0" w:space="0" w:color="auto"/>
        <w:left w:val="none" w:sz="0" w:space="0" w:color="auto"/>
        <w:bottom w:val="none" w:sz="0" w:space="0" w:color="auto"/>
        <w:right w:val="none" w:sz="0" w:space="0" w:color="auto"/>
      </w:divBdr>
    </w:div>
    <w:div w:id="502283948">
      <w:bodyDiv w:val="1"/>
      <w:marLeft w:val="0"/>
      <w:marRight w:val="0"/>
      <w:marTop w:val="0"/>
      <w:marBottom w:val="0"/>
      <w:divBdr>
        <w:top w:val="none" w:sz="0" w:space="0" w:color="auto"/>
        <w:left w:val="none" w:sz="0" w:space="0" w:color="auto"/>
        <w:bottom w:val="none" w:sz="0" w:space="0" w:color="auto"/>
        <w:right w:val="none" w:sz="0" w:space="0" w:color="auto"/>
      </w:divBdr>
    </w:div>
    <w:div w:id="511378646">
      <w:bodyDiv w:val="1"/>
      <w:marLeft w:val="0"/>
      <w:marRight w:val="0"/>
      <w:marTop w:val="0"/>
      <w:marBottom w:val="0"/>
      <w:divBdr>
        <w:top w:val="none" w:sz="0" w:space="0" w:color="auto"/>
        <w:left w:val="none" w:sz="0" w:space="0" w:color="auto"/>
        <w:bottom w:val="none" w:sz="0" w:space="0" w:color="auto"/>
        <w:right w:val="none" w:sz="0" w:space="0" w:color="auto"/>
      </w:divBdr>
    </w:div>
    <w:div w:id="525026941">
      <w:bodyDiv w:val="1"/>
      <w:marLeft w:val="0"/>
      <w:marRight w:val="0"/>
      <w:marTop w:val="0"/>
      <w:marBottom w:val="0"/>
      <w:divBdr>
        <w:top w:val="none" w:sz="0" w:space="0" w:color="auto"/>
        <w:left w:val="none" w:sz="0" w:space="0" w:color="auto"/>
        <w:bottom w:val="none" w:sz="0" w:space="0" w:color="auto"/>
        <w:right w:val="none" w:sz="0" w:space="0" w:color="auto"/>
      </w:divBdr>
    </w:div>
    <w:div w:id="537358270">
      <w:bodyDiv w:val="1"/>
      <w:marLeft w:val="0"/>
      <w:marRight w:val="0"/>
      <w:marTop w:val="0"/>
      <w:marBottom w:val="0"/>
      <w:divBdr>
        <w:top w:val="none" w:sz="0" w:space="0" w:color="auto"/>
        <w:left w:val="none" w:sz="0" w:space="0" w:color="auto"/>
        <w:bottom w:val="none" w:sz="0" w:space="0" w:color="auto"/>
        <w:right w:val="none" w:sz="0" w:space="0" w:color="auto"/>
      </w:divBdr>
    </w:div>
    <w:div w:id="538207866">
      <w:bodyDiv w:val="1"/>
      <w:marLeft w:val="0"/>
      <w:marRight w:val="0"/>
      <w:marTop w:val="0"/>
      <w:marBottom w:val="0"/>
      <w:divBdr>
        <w:top w:val="none" w:sz="0" w:space="0" w:color="auto"/>
        <w:left w:val="none" w:sz="0" w:space="0" w:color="auto"/>
        <w:bottom w:val="none" w:sz="0" w:space="0" w:color="auto"/>
        <w:right w:val="none" w:sz="0" w:space="0" w:color="auto"/>
      </w:divBdr>
    </w:div>
    <w:div w:id="542402679">
      <w:bodyDiv w:val="1"/>
      <w:marLeft w:val="0"/>
      <w:marRight w:val="0"/>
      <w:marTop w:val="0"/>
      <w:marBottom w:val="0"/>
      <w:divBdr>
        <w:top w:val="none" w:sz="0" w:space="0" w:color="auto"/>
        <w:left w:val="none" w:sz="0" w:space="0" w:color="auto"/>
        <w:bottom w:val="none" w:sz="0" w:space="0" w:color="auto"/>
        <w:right w:val="none" w:sz="0" w:space="0" w:color="auto"/>
      </w:divBdr>
    </w:div>
    <w:div w:id="547379403">
      <w:bodyDiv w:val="1"/>
      <w:marLeft w:val="0"/>
      <w:marRight w:val="0"/>
      <w:marTop w:val="0"/>
      <w:marBottom w:val="0"/>
      <w:divBdr>
        <w:top w:val="none" w:sz="0" w:space="0" w:color="auto"/>
        <w:left w:val="none" w:sz="0" w:space="0" w:color="auto"/>
        <w:bottom w:val="none" w:sz="0" w:space="0" w:color="auto"/>
        <w:right w:val="none" w:sz="0" w:space="0" w:color="auto"/>
      </w:divBdr>
    </w:div>
    <w:div w:id="552154331">
      <w:bodyDiv w:val="1"/>
      <w:marLeft w:val="0"/>
      <w:marRight w:val="0"/>
      <w:marTop w:val="0"/>
      <w:marBottom w:val="0"/>
      <w:divBdr>
        <w:top w:val="none" w:sz="0" w:space="0" w:color="auto"/>
        <w:left w:val="none" w:sz="0" w:space="0" w:color="auto"/>
        <w:bottom w:val="none" w:sz="0" w:space="0" w:color="auto"/>
        <w:right w:val="none" w:sz="0" w:space="0" w:color="auto"/>
      </w:divBdr>
    </w:div>
    <w:div w:id="559286661">
      <w:bodyDiv w:val="1"/>
      <w:marLeft w:val="0"/>
      <w:marRight w:val="0"/>
      <w:marTop w:val="0"/>
      <w:marBottom w:val="0"/>
      <w:divBdr>
        <w:top w:val="none" w:sz="0" w:space="0" w:color="auto"/>
        <w:left w:val="none" w:sz="0" w:space="0" w:color="auto"/>
        <w:bottom w:val="none" w:sz="0" w:space="0" w:color="auto"/>
        <w:right w:val="none" w:sz="0" w:space="0" w:color="auto"/>
      </w:divBdr>
    </w:div>
    <w:div w:id="565914878">
      <w:bodyDiv w:val="1"/>
      <w:marLeft w:val="0"/>
      <w:marRight w:val="0"/>
      <w:marTop w:val="0"/>
      <w:marBottom w:val="0"/>
      <w:divBdr>
        <w:top w:val="none" w:sz="0" w:space="0" w:color="auto"/>
        <w:left w:val="none" w:sz="0" w:space="0" w:color="auto"/>
        <w:bottom w:val="none" w:sz="0" w:space="0" w:color="auto"/>
        <w:right w:val="none" w:sz="0" w:space="0" w:color="auto"/>
      </w:divBdr>
    </w:div>
    <w:div w:id="569314666">
      <w:bodyDiv w:val="1"/>
      <w:marLeft w:val="0"/>
      <w:marRight w:val="0"/>
      <w:marTop w:val="0"/>
      <w:marBottom w:val="0"/>
      <w:divBdr>
        <w:top w:val="none" w:sz="0" w:space="0" w:color="auto"/>
        <w:left w:val="none" w:sz="0" w:space="0" w:color="auto"/>
        <w:bottom w:val="none" w:sz="0" w:space="0" w:color="auto"/>
        <w:right w:val="none" w:sz="0" w:space="0" w:color="auto"/>
      </w:divBdr>
    </w:div>
    <w:div w:id="570896307">
      <w:bodyDiv w:val="1"/>
      <w:marLeft w:val="0"/>
      <w:marRight w:val="0"/>
      <w:marTop w:val="0"/>
      <w:marBottom w:val="0"/>
      <w:divBdr>
        <w:top w:val="none" w:sz="0" w:space="0" w:color="auto"/>
        <w:left w:val="none" w:sz="0" w:space="0" w:color="auto"/>
        <w:bottom w:val="none" w:sz="0" w:space="0" w:color="auto"/>
        <w:right w:val="none" w:sz="0" w:space="0" w:color="auto"/>
      </w:divBdr>
    </w:div>
    <w:div w:id="576791321">
      <w:bodyDiv w:val="1"/>
      <w:marLeft w:val="0"/>
      <w:marRight w:val="0"/>
      <w:marTop w:val="0"/>
      <w:marBottom w:val="0"/>
      <w:divBdr>
        <w:top w:val="none" w:sz="0" w:space="0" w:color="auto"/>
        <w:left w:val="none" w:sz="0" w:space="0" w:color="auto"/>
        <w:bottom w:val="none" w:sz="0" w:space="0" w:color="auto"/>
        <w:right w:val="none" w:sz="0" w:space="0" w:color="auto"/>
      </w:divBdr>
    </w:div>
    <w:div w:id="581063053">
      <w:bodyDiv w:val="1"/>
      <w:marLeft w:val="0"/>
      <w:marRight w:val="0"/>
      <w:marTop w:val="0"/>
      <w:marBottom w:val="0"/>
      <w:divBdr>
        <w:top w:val="none" w:sz="0" w:space="0" w:color="auto"/>
        <w:left w:val="none" w:sz="0" w:space="0" w:color="auto"/>
        <w:bottom w:val="none" w:sz="0" w:space="0" w:color="auto"/>
        <w:right w:val="none" w:sz="0" w:space="0" w:color="auto"/>
      </w:divBdr>
    </w:div>
    <w:div w:id="583998546">
      <w:bodyDiv w:val="1"/>
      <w:marLeft w:val="0"/>
      <w:marRight w:val="0"/>
      <w:marTop w:val="0"/>
      <w:marBottom w:val="0"/>
      <w:divBdr>
        <w:top w:val="none" w:sz="0" w:space="0" w:color="auto"/>
        <w:left w:val="none" w:sz="0" w:space="0" w:color="auto"/>
        <w:bottom w:val="none" w:sz="0" w:space="0" w:color="auto"/>
        <w:right w:val="none" w:sz="0" w:space="0" w:color="auto"/>
      </w:divBdr>
    </w:div>
    <w:div w:id="586501172">
      <w:bodyDiv w:val="1"/>
      <w:marLeft w:val="0"/>
      <w:marRight w:val="0"/>
      <w:marTop w:val="0"/>
      <w:marBottom w:val="0"/>
      <w:divBdr>
        <w:top w:val="none" w:sz="0" w:space="0" w:color="auto"/>
        <w:left w:val="none" w:sz="0" w:space="0" w:color="auto"/>
        <w:bottom w:val="none" w:sz="0" w:space="0" w:color="auto"/>
        <w:right w:val="none" w:sz="0" w:space="0" w:color="auto"/>
      </w:divBdr>
    </w:div>
    <w:div w:id="586504528">
      <w:bodyDiv w:val="1"/>
      <w:marLeft w:val="0"/>
      <w:marRight w:val="0"/>
      <w:marTop w:val="0"/>
      <w:marBottom w:val="0"/>
      <w:divBdr>
        <w:top w:val="none" w:sz="0" w:space="0" w:color="auto"/>
        <w:left w:val="none" w:sz="0" w:space="0" w:color="auto"/>
        <w:bottom w:val="none" w:sz="0" w:space="0" w:color="auto"/>
        <w:right w:val="none" w:sz="0" w:space="0" w:color="auto"/>
      </w:divBdr>
    </w:div>
    <w:div w:id="592514845">
      <w:bodyDiv w:val="1"/>
      <w:marLeft w:val="0"/>
      <w:marRight w:val="0"/>
      <w:marTop w:val="0"/>
      <w:marBottom w:val="0"/>
      <w:divBdr>
        <w:top w:val="none" w:sz="0" w:space="0" w:color="auto"/>
        <w:left w:val="none" w:sz="0" w:space="0" w:color="auto"/>
        <w:bottom w:val="none" w:sz="0" w:space="0" w:color="auto"/>
        <w:right w:val="none" w:sz="0" w:space="0" w:color="auto"/>
      </w:divBdr>
    </w:div>
    <w:div w:id="593437279">
      <w:bodyDiv w:val="1"/>
      <w:marLeft w:val="0"/>
      <w:marRight w:val="0"/>
      <w:marTop w:val="0"/>
      <w:marBottom w:val="0"/>
      <w:divBdr>
        <w:top w:val="none" w:sz="0" w:space="0" w:color="auto"/>
        <w:left w:val="none" w:sz="0" w:space="0" w:color="auto"/>
        <w:bottom w:val="none" w:sz="0" w:space="0" w:color="auto"/>
        <w:right w:val="none" w:sz="0" w:space="0" w:color="auto"/>
      </w:divBdr>
    </w:div>
    <w:div w:id="603195925">
      <w:bodyDiv w:val="1"/>
      <w:marLeft w:val="0"/>
      <w:marRight w:val="0"/>
      <w:marTop w:val="0"/>
      <w:marBottom w:val="0"/>
      <w:divBdr>
        <w:top w:val="none" w:sz="0" w:space="0" w:color="auto"/>
        <w:left w:val="none" w:sz="0" w:space="0" w:color="auto"/>
        <w:bottom w:val="none" w:sz="0" w:space="0" w:color="auto"/>
        <w:right w:val="none" w:sz="0" w:space="0" w:color="auto"/>
      </w:divBdr>
    </w:div>
    <w:div w:id="611329155">
      <w:bodyDiv w:val="1"/>
      <w:marLeft w:val="0"/>
      <w:marRight w:val="0"/>
      <w:marTop w:val="0"/>
      <w:marBottom w:val="0"/>
      <w:divBdr>
        <w:top w:val="none" w:sz="0" w:space="0" w:color="auto"/>
        <w:left w:val="none" w:sz="0" w:space="0" w:color="auto"/>
        <w:bottom w:val="none" w:sz="0" w:space="0" w:color="auto"/>
        <w:right w:val="none" w:sz="0" w:space="0" w:color="auto"/>
      </w:divBdr>
    </w:div>
    <w:div w:id="611788906">
      <w:bodyDiv w:val="1"/>
      <w:marLeft w:val="0"/>
      <w:marRight w:val="0"/>
      <w:marTop w:val="0"/>
      <w:marBottom w:val="0"/>
      <w:divBdr>
        <w:top w:val="none" w:sz="0" w:space="0" w:color="auto"/>
        <w:left w:val="none" w:sz="0" w:space="0" w:color="auto"/>
        <w:bottom w:val="none" w:sz="0" w:space="0" w:color="auto"/>
        <w:right w:val="none" w:sz="0" w:space="0" w:color="auto"/>
      </w:divBdr>
    </w:div>
    <w:div w:id="615062591">
      <w:bodyDiv w:val="1"/>
      <w:marLeft w:val="0"/>
      <w:marRight w:val="0"/>
      <w:marTop w:val="0"/>
      <w:marBottom w:val="0"/>
      <w:divBdr>
        <w:top w:val="none" w:sz="0" w:space="0" w:color="auto"/>
        <w:left w:val="none" w:sz="0" w:space="0" w:color="auto"/>
        <w:bottom w:val="none" w:sz="0" w:space="0" w:color="auto"/>
        <w:right w:val="none" w:sz="0" w:space="0" w:color="auto"/>
      </w:divBdr>
    </w:div>
    <w:div w:id="630863099">
      <w:bodyDiv w:val="1"/>
      <w:marLeft w:val="0"/>
      <w:marRight w:val="0"/>
      <w:marTop w:val="0"/>
      <w:marBottom w:val="0"/>
      <w:divBdr>
        <w:top w:val="none" w:sz="0" w:space="0" w:color="auto"/>
        <w:left w:val="none" w:sz="0" w:space="0" w:color="auto"/>
        <w:bottom w:val="none" w:sz="0" w:space="0" w:color="auto"/>
        <w:right w:val="none" w:sz="0" w:space="0" w:color="auto"/>
      </w:divBdr>
    </w:div>
    <w:div w:id="632977888">
      <w:bodyDiv w:val="1"/>
      <w:marLeft w:val="0"/>
      <w:marRight w:val="0"/>
      <w:marTop w:val="0"/>
      <w:marBottom w:val="0"/>
      <w:divBdr>
        <w:top w:val="none" w:sz="0" w:space="0" w:color="auto"/>
        <w:left w:val="none" w:sz="0" w:space="0" w:color="auto"/>
        <w:bottom w:val="none" w:sz="0" w:space="0" w:color="auto"/>
        <w:right w:val="none" w:sz="0" w:space="0" w:color="auto"/>
      </w:divBdr>
    </w:div>
    <w:div w:id="633220872">
      <w:bodyDiv w:val="1"/>
      <w:marLeft w:val="0"/>
      <w:marRight w:val="0"/>
      <w:marTop w:val="0"/>
      <w:marBottom w:val="0"/>
      <w:divBdr>
        <w:top w:val="none" w:sz="0" w:space="0" w:color="auto"/>
        <w:left w:val="none" w:sz="0" w:space="0" w:color="auto"/>
        <w:bottom w:val="none" w:sz="0" w:space="0" w:color="auto"/>
        <w:right w:val="none" w:sz="0" w:space="0" w:color="auto"/>
      </w:divBdr>
    </w:div>
    <w:div w:id="640118481">
      <w:bodyDiv w:val="1"/>
      <w:marLeft w:val="0"/>
      <w:marRight w:val="0"/>
      <w:marTop w:val="0"/>
      <w:marBottom w:val="0"/>
      <w:divBdr>
        <w:top w:val="none" w:sz="0" w:space="0" w:color="auto"/>
        <w:left w:val="none" w:sz="0" w:space="0" w:color="auto"/>
        <w:bottom w:val="none" w:sz="0" w:space="0" w:color="auto"/>
        <w:right w:val="none" w:sz="0" w:space="0" w:color="auto"/>
      </w:divBdr>
    </w:div>
    <w:div w:id="640421933">
      <w:bodyDiv w:val="1"/>
      <w:marLeft w:val="0"/>
      <w:marRight w:val="0"/>
      <w:marTop w:val="0"/>
      <w:marBottom w:val="0"/>
      <w:divBdr>
        <w:top w:val="none" w:sz="0" w:space="0" w:color="auto"/>
        <w:left w:val="none" w:sz="0" w:space="0" w:color="auto"/>
        <w:bottom w:val="none" w:sz="0" w:space="0" w:color="auto"/>
        <w:right w:val="none" w:sz="0" w:space="0" w:color="auto"/>
      </w:divBdr>
    </w:div>
    <w:div w:id="643311143">
      <w:bodyDiv w:val="1"/>
      <w:marLeft w:val="0"/>
      <w:marRight w:val="0"/>
      <w:marTop w:val="0"/>
      <w:marBottom w:val="0"/>
      <w:divBdr>
        <w:top w:val="none" w:sz="0" w:space="0" w:color="auto"/>
        <w:left w:val="none" w:sz="0" w:space="0" w:color="auto"/>
        <w:bottom w:val="none" w:sz="0" w:space="0" w:color="auto"/>
        <w:right w:val="none" w:sz="0" w:space="0" w:color="auto"/>
      </w:divBdr>
    </w:div>
    <w:div w:id="657736193">
      <w:bodyDiv w:val="1"/>
      <w:marLeft w:val="0"/>
      <w:marRight w:val="0"/>
      <w:marTop w:val="0"/>
      <w:marBottom w:val="0"/>
      <w:divBdr>
        <w:top w:val="none" w:sz="0" w:space="0" w:color="auto"/>
        <w:left w:val="none" w:sz="0" w:space="0" w:color="auto"/>
        <w:bottom w:val="none" w:sz="0" w:space="0" w:color="auto"/>
        <w:right w:val="none" w:sz="0" w:space="0" w:color="auto"/>
      </w:divBdr>
    </w:div>
    <w:div w:id="665589900">
      <w:bodyDiv w:val="1"/>
      <w:marLeft w:val="0"/>
      <w:marRight w:val="0"/>
      <w:marTop w:val="0"/>
      <w:marBottom w:val="0"/>
      <w:divBdr>
        <w:top w:val="none" w:sz="0" w:space="0" w:color="auto"/>
        <w:left w:val="none" w:sz="0" w:space="0" w:color="auto"/>
        <w:bottom w:val="none" w:sz="0" w:space="0" w:color="auto"/>
        <w:right w:val="none" w:sz="0" w:space="0" w:color="auto"/>
      </w:divBdr>
    </w:div>
    <w:div w:id="667100729">
      <w:bodyDiv w:val="1"/>
      <w:marLeft w:val="0"/>
      <w:marRight w:val="0"/>
      <w:marTop w:val="0"/>
      <w:marBottom w:val="0"/>
      <w:divBdr>
        <w:top w:val="none" w:sz="0" w:space="0" w:color="auto"/>
        <w:left w:val="none" w:sz="0" w:space="0" w:color="auto"/>
        <w:bottom w:val="none" w:sz="0" w:space="0" w:color="auto"/>
        <w:right w:val="none" w:sz="0" w:space="0" w:color="auto"/>
      </w:divBdr>
    </w:div>
    <w:div w:id="668679012">
      <w:bodyDiv w:val="1"/>
      <w:marLeft w:val="0"/>
      <w:marRight w:val="0"/>
      <w:marTop w:val="0"/>
      <w:marBottom w:val="0"/>
      <w:divBdr>
        <w:top w:val="none" w:sz="0" w:space="0" w:color="auto"/>
        <w:left w:val="none" w:sz="0" w:space="0" w:color="auto"/>
        <w:bottom w:val="none" w:sz="0" w:space="0" w:color="auto"/>
        <w:right w:val="none" w:sz="0" w:space="0" w:color="auto"/>
      </w:divBdr>
    </w:div>
    <w:div w:id="673535151">
      <w:bodyDiv w:val="1"/>
      <w:marLeft w:val="0"/>
      <w:marRight w:val="0"/>
      <w:marTop w:val="0"/>
      <w:marBottom w:val="0"/>
      <w:divBdr>
        <w:top w:val="none" w:sz="0" w:space="0" w:color="auto"/>
        <w:left w:val="none" w:sz="0" w:space="0" w:color="auto"/>
        <w:bottom w:val="none" w:sz="0" w:space="0" w:color="auto"/>
        <w:right w:val="none" w:sz="0" w:space="0" w:color="auto"/>
      </w:divBdr>
    </w:div>
    <w:div w:id="677316513">
      <w:bodyDiv w:val="1"/>
      <w:marLeft w:val="0"/>
      <w:marRight w:val="0"/>
      <w:marTop w:val="0"/>
      <w:marBottom w:val="0"/>
      <w:divBdr>
        <w:top w:val="none" w:sz="0" w:space="0" w:color="auto"/>
        <w:left w:val="none" w:sz="0" w:space="0" w:color="auto"/>
        <w:bottom w:val="none" w:sz="0" w:space="0" w:color="auto"/>
        <w:right w:val="none" w:sz="0" w:space="0" w:color="auto"/>
      </w:divBdr>
    </w:div>
    <w:div w:id="684406365">
      <w:bodyDiv w:val="1"/>
      <w:marLeft w:val="0"/>
      <w:marRight w:val="0"/>
      <w:marTop w:val="0"/>
      <w:marBottom w:val="0"/>
      <w:divBdr>
        <w:top w:val="none" w:sz="0" w:space="0" w:color="auto"/>
        <w:left w:val="none" w:sz="0" w:space="0" w:color="auto"/>
        <w:bottom w:val="none" w:sz="0" w:space="0" w:color="auto"/>
        <w:right w:val="none" w:sz="0" w:space="0" w:color="auto"/>
      </w:divBdr>
    </w:div>
    <w:div w:id="685524438">
      <w:bodyDiv w:val="1"/>
      <w:marLeft w:val="0"/>
      <w:marRight w:val="0"/>
      <w:marTop w:val="0"/>
      <w:marBottom w:val="0"/>
      <w:divBdr>
        <w:top w:val="none" w:sz="0" w:space="0" w:color="auto"/>
        <w:left w:val="none" w:sz="0" w:space="0" w:color="auto"/>
        <w:bottom w:val="none" w:sz="0" w:space="0" w:color="auto"/>
        <w:right w:val="none" w:sz="0" w:space="0" w:color="auto"/>
      </w:divBdr>
    </w:div>
    <w:div w:id="685715348">
      <w:bodyDiv w:val="1"/>
      <w:marLeft w:val="0"/>
      <w:marRight w:val="0"/>
      <w:marTop w:val="0"/>
      <w:marBottom w:val="0"/>
      <w:divBdr>
        <w:top w:val="none" w:sz="0" w:space="0" w:color="auto"/>
        <w:left w:val="none" w:sz="0" w:space="0" w:color="auto"/>
        <w:bottom w:val="none" w:sz="0" w:space="0" w:color="auto"/>
        <w:right w:val="none" w:sz="0" w:space="0" w:color="auto"/>
      </w:divBdr>
    </w:div>
    <w:div w:id="688024188">
      <w:bodyDiv w:val="1"/>
      <w:marLeft w:val="0"/>
      <w:marRight w:val="0"/>
      <w:marTop w:val="0"/>
      <w:marBottom w:val="0"/>
      <w:divBdr>
        <w:top w:val="none" w:sz="0" w:space="0" w:color="auto"/>
        <w:left w:val="none" w:sz="0" w:space="0" w:color="auto"/>
        <w:bottom w:val="none" w:sz="0" w:space="0" w:color="auto"/>
        <w:right w:val="none" w:sz="0" w:space="0" w:color="auto"/>
      </w:divBdr>
    </w:div>
    <w:div w:id="689455573">
      <w:bodyDiv w:val="1"/>
      <w:marLeft w:val="0"/>
      <w:marRight w:val="0"/>
      <w:marTop w:val="0"/>
      <w:marBottom w:val="0"/>
      <w:divBdr>
        <w:top w:val="none" w:sz="0" w:space="0" w:color="auto"/>
        <w:left w:val="none" w:sz="0" w:space="0" w:color="auto"/>
        <w:bottom w:val="none" w:sz="0" w:space="0" w:color="auto"/>
        <w:right w:val="none" w:sz="0" w:space="0" w:color="auto"/>
      </w:divBdr>
    </w:div>
    <w:div w:id="691538596">
      <w:bodyDiv w:val="1"/>
      <w:marLeft w:val="0"/>
      <w:marRight w:val="0"/>
      <w:marTop w:val="0"/>
      <w:marBottom w:val="0"/>
      <w:divBdr>
        <w:top w:val="none" w:sz="0" w:space="0" w:color="auto"/>
        <w:left w:val="none" w:sz="0" w:space="0" w:color="auto"/>
        <w:bottom w:val="none" w:sz="0" w:space="0" w:color="auto"/>
        <w:right w:val="none" w:sz="0" w:space="0" w:color="auto"/>
      </w:divBdr>
    </w:div>
    <w:div w:id="692613924">
      <w:bodyDiv w:val="1"/>
      <w:marLeft w:val="0"/>
      <w:marRight w:val="0"/>
      <w:marTop w:val="0"/>
      <w:marBottom w:val="0"/>
      <w:divBdr>
        <w:top w:val="none" w:sz="0" w:space="0" w:color="auto"/>
        <w:left w:val="none" w:sz="0" w:space="0" w:color="auto"/>
        <w:bottom w:val="none" w:sz="0" w:space="0" w:color="auto"/>
        <w:right w:val="none" w:sz="0" w:space="0" w:color="auto"/>
      </w:divBdr>
    </w:div>
    <w:div w:id="696389436">
      <w:bodyDiv w:val="1"/>
      <w:marLeft w:val="0"/>
      <w:marRight w:val="0"/>
      <w:marTop w:val="0"/>
      <w:marBottom w:val="0"/>
      <w:divBdr>
        <w:top w:val="none" w:sz="0" w:space="0" w:color="auto"/>
        <w:left w:val="none" w:sz="0" w:space="0" w:color="auto"/>
        <w:bottom w:val="none" w:sz="0" w:space="0" w:color="auto"/>
        <w:right w:val="none" w:sz="0" w:space="0" w:color="auto"/>
      </w:divBdr>
    </w:div>
    <w:div w:id="696585314">
      <w:bodyDiv w:val="1"/>
      <w:marLeft w:val="0"/>
      <w:marRight w:val="0"/>
      <w:marTop w:val="0"/>
      <w:marBottom w:val="0"/>
      <w:divBdr>
        <w:top w:val="none" w:sz="0" w:space="0" w:color="auto"/>
        <w:left w:val="none" w:sz="0" w:space="0" w:color="auto"/>
        <w:bottom w:val="none" w:sz="0" w:space="0" w:color="auto"/>
        <w:right w:val="none" w:sz="0" w:space="0" w:color="auto"/>
      </w:divBdr>
    </w:div>
    <w:div w:id="701780696">
      <w:bodyDiv w:val="1"/>
      <w:marLeft w:val="0"/>
      <w:marRight w:val="0"/>
      <w:marTop w:val="0"/>
      <w:marBottom w:val="0"/>
      <w:divBdr>
        <w:top w:val="none" w:sz="0" w:space="0" w:color="auto"/>
        <w:left w:val="none" w:sz="0" w:space="0" w:color="auto"/>
        <w:bottom w:val="none" w:sz="0" w:space="0" w:color="auto"/>
        <w:right w:val="none" w:sz="0" w:space="0" w:color="auto"/>
      </w:divBdr>
    </w:div>
    <w:div w:id="705833358">
      <w:bodyDiv w:val="1"/>
      <w:marLeft w:val="0"/>
      <w:marRight w:val="0"/>
      <w:marTop w:val="0"/>
      <w:marBottom w:val="0"/>
      <w:divBdr>
        <w:top w:val="none" w:sz="0" w:space="0" w:color="auto"/>
        <w:left w:val="none" w:sz="0" w:space="0" w:color="auto"/>
        <w:bottom w:val="none" w:sz="0" w:space="0" w:color="auto"/>
        <w:right w:val="none" w:sz="0" w:space="0" w:color="auto"/>
      </w:divBdr>
    </w:div>
    <w:div w:id="717556941">
      <w:bodyDiv w:val="1"/>
      <w:marLeft w:val="0"/>
      <w:marRight w:val="0"/>
      <w:marTop w:val="0"/>
      <w:marBottom w:val="0"/>
      <w:divBdr>
        <w:top w:val="none" w:sz="0" w:space="0" w:color="auto"/>
        <w:left w:val="none" w:sz="0" w:space="0" w:color="auto"/>
        <w:bottom w:val="none" w:sz="0" w:space="0" w:color="auto"/>
        <w:right w:val="none" w:sz="0" w:space="0" w:color="auto"/>
      </w:divBdr>
    </w:div>
    <w:div w:id="717585225">
      <w:bodyDiv w:val="1"/>
      <w:marLeft w:val="0"/>
      <w:marRight w:val="0"/>
      <w:marTop w:val="0"/>
      <w:marBottom w:val="0"/>
      <w:divBdr>
        <w:top w:val="none" w:sz="0" w:space="0" w:color="auto"/>
        <w:left w:val="none" w:sz="0" w:space="0" w:color="auto"/>
        <w:bottom w:val="none" w:sz="0" w:space="0" w:color="auto"/>
        <w:right w:val="none" w:sz="0" w:space="0" w:color="auto"/>
      </w:divBdr>
    </w:div>
    <w:div w:id="722023594">
      <w:bodyDiv w:val="1"/>
      <w:marLeft w:val="0"/>
      <w:marRight w:val="0"/>
      <w:marTop w:val="0"/>
      <w:marBottom w:val="0"/>
      <w:divBdr>
        <w:top w:val="none" w:sz="0" w:space="0" w:color="auto"/>
        <w:left w:val="none" w:sz="0" w:space="0" w:color="auto"/>
        <w:bottom w:val="none" w:sz="0" w:space="0" w:color="auto"/>
        <w:right w:val="none" w:sz="0" w:space="0" w:color="auto"/>
      </w:divBdr>
    </w:div>
    <w:div w:id="729229010">
      <w:bodyDiv w:val="1"/>
      <w:marLeft w:val="0"/>
      <w:marRight w:val="0"/>
      <w:marTop w:val="0"/>
      <w:marBottom w:val="0"/>
      <w:divBdr>
        <w:top w:val="none" w:sz="0" w:space="0" w:color="auto"/>
        <w:left w:val="none" w:sz="0" w:space="0" w:color="auto"/>
        <w:bottom w:val="none" w:sz="0" w:space="0" w:color="auto"/>
        <w:right w:val="none" w:sz="0" w:space="0" w:color="auto"/>
      </w:divBdr>
    </w:div>
    <w:div w:id="730660995">
      <w:bodyDiv w:val="1"/>
      <w:marLeft w:val="0"/>
      <w:marRight w:val="0"/>
      <w:marTop w:val="0"/>
      <w:marBottom w:val="0"/>
      <w:divBdr>
        <w:top w:val="none" w:sz="0" w:space="0" w:color="auto"/>
        <w:left w:val="none" w:sz="0" w:space="0" w:color="auto"/>
        <w:bottom w:val="none" w:sz="0" w:space="0" w:color="auto"/>
        <w:right w:val="none" w:sz="0" w:space="0" w:color="auto"/>
      </w:divBdr>
    </w:div>
    <w:div w:id="731199803">
      <w:bodyDiv w:val="1"/>
      <w:marLeft w:val="0"/>
      <w:marRight w:val="0"/>
      <w:marTop w:val="0"/>
      <w:marBottom w:val="0"/>
      <w:divBdr>
        <w:top w:val="none" w:sz="0" w:space="0" w:color="auto"/>
        <w:left w:val="none" w:sz="0" w:space="0" w:color="auto"/>
        <w:bottom w:val="none" w:sz="0" w:space="0" w:color="auto"/>
        <w:right w:val="none" w:sz="0" w:space="0" w:color="auto"/>
      </w:divBdr>
    </w:div>
    <w:div w:id="737018301">
      <w:bodyDiv w:val="1"/>
      <w:marLeft w:val="0"/>
      <w:marRight w:val="0"/>
      <w:marTop w:val="0"/>
      <w:marBottom w:val="0"/>
      <w:divBdr>
        <w:top w:val="none" w:sz="0" w:space="0" w:color="auto"/>
        <w:left w:val="none" w:sz="0" w:space="0" w:color="auto"/>
        <w:bottom w:val="none" w:sz="0" w:space="0" w:color="auto"/>
        <w:right w:val="none" w:sz="0" w:space="0" w:color="auto"/>
      </w:divBdr>
    </w:div>
    <w:div w:id="739671632">
      <w:bodyDiv w:val="1"/>
      <w:marLeft w:val="0"/>
      <w:marRight w:val="0"/>
      <w:marTop w:val="0"/>
      <w:marBottom w:val="0"/>
      <w:divBdr>
        <w:top w:val="none" w:sz="0" w:space="0" w:color="auto"/>
        <w:left w:val="none" w:sz="0" w:space="0" w:color="auto"/>
        <w:bottom w:val="none" w:sz="0" w:space="0" w:color="auto"/>
        <w:right w:val="none" w:sz="0" w:space="0" w:color="auto"/>
      </w:divBdr>
    </w:div>
    <w:div w:id="740254626">
      <w:bodyDiv w:val="1"/>
      <w:marLeft w:val="0"/>
      <w:marRight w:val="0"/>
      <w:marTop w:val="0"/>
      <w:marBottom w:val="0"/>
      <w:divBdr>
        <w:top w:val="none" w:sz="0" w:space="0" w:color="auto"/>
        <w:left w:val="none" w:sz="0" w:space="0" w:color="auto"/>
        <w:bottom w:val="none" w:sz="0" w:space="0" w:color="auto"/>
        <w:right w:val="none" w:sz="0" w:space="0" w:color="auto"/>
      </w:divBdr>
    </w:div>
    <w:div w:id="741492298">
      <w:bodyDiv w:val="1"/>
      <w:marLeft w:val="0"/>
      <w:marRight w:val="0"/>
      <w:marTop w:val="0"/>
      <w:marBottom w:val="0"/>
      <w:divBdr>
        <w:top w:val="none" w:sz="0" w:space="0" w:color="auto"/>
        <w:left w:val="none" w:sz="0" w:space="0" w:color="auto"/>
        <w:bottom w:val="none" w:sz="0" w:space="0" w:color="auto"/>
        <w:right w:val="none" w:sz="0" w:space="0" w:color="auto"/>
      </w:divBdr>
    </w:div>
    <w:div w:id="744381194">
      <w:bodyDiv w:val="1"/>
      <w:marLeft w:val="0"/>
      <w:marRight w:val="0"/>
      <w:marTop w:val="0"/>
      <w:marBottom w:val="0"/>
      <w:divBdr>
        <w:top w:val="none" w:sz="0" w:space="0" w:color="auto"/>
        <w:left w:val="none" w:sz="0" w:space="0" w:color="auto"/>
        <w:bottom w:val="none" w:sz="0" w:space="0" w:color="auto"/>
        <w:right w:val="none" w:sz="0" w:space="0" w:color="auto"/>
      </w:divBdr>
    </w:div>
    <w:div w:id="754472851">
      <w:bodyDiv w:val="1"/>
      <w:marLeft w:val="0"/>
      <w:marRight w:val="0"/>
      <w:marTop w:val="0"/>
      <w:marBottom w:val="0"/>
      <w:divBdr>
        <w:top w:val="none" w:sz="0" w:space="0" w:color="auto"/>
        <w:left w:val="none" w:sz="0" w:space="0" w:color="auto"/>
        <w:bottom w:val="none" w:sz="0" w:space="0" w:color="auto"/>
        <w:right w:val="none" w:sz="0" w:space="0" w:color="auto"/>
      </w:divBdr>
    </w:div>
    <w:div w:id="754516338">
      <w:bodyDiv w:val="1"/>
      <w:marLeft w:val="0"/>
      <w:marRight w:val="0"/>
      <w:marTop w:val="0"/>
      <w:marBottom w:val="0"/>
      <w:divBdr>
        <w:top w:val="none" w:sz="0" w:space="0" w:color="auto"/>
        <w:left w:val="none" w:sz="0" w:space="0" w:color="auto"/>
        <w:bottom w:val="none" w:sz="0" w:space="0" w:color="auto"/>
        <w:right w:val="none" w:sz="0" w:space="0" w:color="auto"/>
      </w:divBdr>
    </w:div>
    <w:div w:id="762802061">
      <w:bodyDiv w:val="1"/>
      <w:marLeft w:val="0"/>
      <w:marRight w:val="0"/>
      <w:marTop w:val="0"/>
      <w:marBottom w:val="0"/>
      <w:divBdr>
        <w:top w:val="none" w:sz="0" w:space="0" w:color="auto"/>
        <w:left w:val="none" w:sz="0" w:space="0" w:color="auto"/>
        <w:bottom w:val="none" w:sz="0" w:space="0" w:color="auto"/>
        <w:right w:val="none" w:sz="0" w:space="0" w:color="auto"/>
      </w:divBdr>
    </w:div>
    <w:div w:id="765031891">
      <w:bodyDiv w:val="1"/>
      <w:marLeft w:val="0"/>
      <w:marRight w:val="0"/>
      <w:marTop w:val="0"/>
      <w:marBottom w:val="0"/>
      <w:divBdr>
        <w:top w:val="none" w:sz="0" w:space="0" w:color="auto"/>
        <w:left w:val="none" w:sz="0" w:space="0" w:color="auto"/>
        <w:bottom w:val="none" w:sz="0" w:space="0" w:color="auto"/>
        <w:right w:val="none" w:sz="0" w:space="0" w:color="auto"/>
      </w:divBdr>
    </w:div>
    <w:div w:id="767383670">
      <w:bodyDiv w:val="1"/>
      <w:marLeft w:val="0"/>
      <w:marRight w:val="0"/>
      <w:marTop w:val="0"/>
      <w:marBottom w:val="0"/>
      <w:divBdr>
        <w:top w:val="none" w:sz="0" w:space="0" w:color="auto"/>
        <w:left w:val="none" w:sz="0" w:space="0" w:color="auto"/>
        <w:bottom w:val="none" w:sz="0" w:space="0" w:color="auto"/>
        <w:right w:val="none" w:sz="0" w:space="0" w:color="auto"/>
      </w:divBdr>
    </w:div>
    <w:div w:id="773744782">
      <w:bodyDiv w:val="1"/>
      <w:marLeft w:val="0"/>
      <w:marRight w:val="0"/>
      <w:marTop w:val="0"/>
      <w:marBottom w:val="0"/>
      <w:divBdr>
        <w:top w:val="none" w:sz="0" w:space="0" w:color="auto"/>
        <w:left w:val="none" w:sz="0" w:space="0" w:color="auto"/>
        <w:bottom w:val="none" w:sz="0" w:space="0" w:color="auto"/>
        <w:right w:val="none" w:sz="0" w:space="0" w:color="auto"/>
      </w:divBdr>
    </w:div>
    <w:div w:id="780808502">
      <w:bodyDiv w:val="1"/>
      <w:marLeft w:val="0"/>
      <w:marRight w:val="0"/>
      <w:marTop w:val="0"/>
      <w:marBottom w:val="0"/>
      <w:divBdr>
        <w:top w:val="none" w:sz="0" w:space="0" w:color="auto"/>
        <w:left w:val="none" w:sz="0" w:space="0" w:color="auto"/>
        <w:bottom w:val="none" w:sz="0" w:space="0" w:color="auto"/>
        <w:right w:val="none" w:sz="0" w:space="0" w:color="auto"/>
      </w:divBdr>
    </w:div>
    <w:div w:id="781609493">
      <w:bodyDiv w:val="1"/>
      <w:marLeft w:val="0"/>
      <w:marRight w:val="0"/>
      <w:marTop w:val="0"/>
      <w:marBottom w:val="0"/>
      <w:divBdr>
        <w:top w:val="none" w:sz="0" w:space="0" w:color="auto"/>
        <w:left w:val="none" w:sz="0" w:space="0" w:color="auto"/>
        <w:bottom w:val="none" w:sz="0" w:space="0" w:color="auto"/>
        <w:right w:val="none" w:sz="0" w:space="0" w:color="auto"/>
      </w:divBdr>
    </w:div>
    <w:div w:id="785081433">
      <w:bodyDiv w:val="1"/>
      <w:marLeft w:val="0"/>
      <w:marRight w:val="0"/>
      <w:marTop w:val="0"/>
      <w:marBottom w:val="0"/>
      <w:divBdr>
        <w:top w:val="none" w:sz="0" w:space="0" w:color="auto"/>
        <w:left w:val="none" w:sz="0" w:space="0" w:color="auto"/>
        <w:bottom w:val="none" w:sz="0" w:space="0" w:color="auto"/>
        <w:right w:val="none" w:sz="0" w:space="0" w:color="auto"/>
      </w:divBdr>
    </w:div>
    <w:div w:id="803039054">
      <w:bodyDiv w:val="1"/>
      <w:marLeft w:val="0"/>
      <w:marRight w:val="0"/>
      <w:marTop w:val="0"/>
      <w:marBottom w:val="0"/>
      <w:divBdr>
        <w:top w:val="none" w:sz="0" w:space="0" w:color="auto"/>
        <w:left w:val="none" w:sz="0" w:space="0" w:color="auto"/>
        <w:bottom w:val="none" w:sz="0" w:space="0" w:color="auto"/>
        <w:right w:val="none" w:sz="0" w:space="0" w:color="auto"/>
      </w:divBdr>
    </w:div>
    <w:div w:id="806775604">
      <w:bodyDiv w:val="1"/>
      <w:marLeft w:val="0"/>
      <w:marRight w:val="0"/>
      <w:marTop w:val="0"/>
      <w:marBottom w:val="0"/>
      <w:divBdr>
        <w:top w:val="none" w:sz="0" w:space="0" w:color="auto"/>
        <w:left w:val="none" w:sz="0" w:space="0" w:color="auto"/>
        <w:bottom w:val="none" w:sz="0" w:space="0" w:color="auto"/>
        <w:right w:val="none" w:sz="0" w:space="0" w:color="auto"/>
      </w:divBdr>
    </w:div>
    <w:div w:id="818037775">
      <w:bodyDiv w:val="1"/>
      <w:marLeft w:val="0"/>
      <w:marRight w:val="0"/>
      <w:marTop w:val="0"/>
      <w:marBottom w:val="0"/>
      <w:divBdr>
        <w:top w:val="none" w:sz="0" w:space="0" w:color="auto"/>
        <w:left w:val="none" w:sz="0" w:space="0" w:color="auto"/>
        <w:bottom w:val="none" w:sz="0" w:space="0" w:color="auto"/>
        <w:right w:val="none" w:sz="0" w:space="0" w:color="auto"/>
      </w:divBdr>
    </w:div>
    <w:div w:id="822234942">
      <w:bodyDiv w:val="1"/>
      <w:marLeft w:val="0"/>
      <w:marRight w:val="0"/>
      <w:marTop w:val="0"/>
      <w:marBottom w:val="0"/>
      <w:divBdr>
        <w:top w:val="none" w:sz="0" w:space="0" w:color="auto"/>
        <w:left w:val="none" w:sz="0" w:space="0" w:color="auto"/>
        <w:bottom w:val="none" w:sz="0" w:space="0" w:color="auto"/>
        <w:right w:val="none" w:sz="0" w:space="0" w:color="auto"/>
      </w:divBdr>
    </w:div>
    <w:div w:id="824516223">
      <w:bodyDiv w:val="1"/>
      <w:marLeft w:val="0"/>
      <w:marRight w:val="0"/>
      <w:marTop w:val="0"/>
      <w:marBottom w:val="0"/>
      <w:divBdr>
        <w:top w:val="none" w:sz="0" w:space="0" w:color="auto"/>
        <w:left w:val="none" w:sz="0" w:space="0" w:color="auto"/>
        <w:bottom w:val="none" w:sz="0" w:space="0" w:color="auto"/>
        <w:right w:val="none" w:sz="0" w:space="0" w:color="auto"/>
      </w:divBdr>
    </w:div>
    <w:div w:id="840851402">
      <w:bodyDiv w:val="1"/>
      <w:marLeft w:val="0"/>
      <w:marRight w:val="0"/>
      <w:marTop w:val="0"/>
      <w:marBottom w:val="0"/>
      <w:divBdr>
        <w:top w:val="none" w:sz="0" w:space="0" w:color="auto"/>
        <w:left w:val="none" w:sz="0" w:space="0" w:color="auto"/>
        <w:bottom w:val="none" w:sz="0" w:space="0" w:color="auto"/>
        <w:right w:val="none" w:sz="0" w:space="0" w:color="auto"/>
      </w:divBdr>
    </w:div>
    <w:div w:id="843856662">
      <w:bodyDiv w:val="1"/>
      <w:marLeft w:val="0"/>
      <w:marRight w:val="0"/>
      <w:marTop w:val="0"/>
      <w:marBottom w:val="0"/>
      <w:divBdr>
        <w:top w:val="none" w:sz="0" w:space="0" w:color="auto"/>
        <w:left w:val="none" w:sz="0" w:space="0" w:color="auto"/>
        <w:bottom w:val="none" w:sz="0" w:space="0" w:color="auto"/>
        <w:right w:val="none" w:sz="0" w:space="0" w:color="auto"/>
      </w:divBdr>
    </w:div>
    <w:div w:id="844830105">
      <w:bodyDiv w:val="1"/>
      <w:marLeft w:val="0"/>
      <w:marRight w:val="0"/>
      <w:marTop w:val="0"/>
      <w:marBottom w:val="0"/>
      <w:divBdr>
        <w:top w:val="none" w:sz="0" w:space="0" w:color="auto"/>
        <w:left w:val="none" w:sz="0" w:space="0" w:color="auto"/>
        <w:bottom w:val="none" w:sz="0" w:space="0" w:color="auto"/>
        <w:right w:val="none" w:sz="0" w:space="0" w:color="auto"/>
      </w:divBdr>
    </w:div>
    <w:div w:id="846334555">
      <w:bodyDiv w:val="1"/>
      <w:marLeft w:val="0"/>
      <w:marRight w:val="0"/>
      <w:marTop w:val="0"/>
      <w:marBottom w:val="0"/>
      <w:divBdr>
        <w:top w:val="none" w:sz="0" w:space="0" w:color="auto"/>
        <w:left w:val="none" w:sz="0" w:space="0" w:color="auto"/>
        <w:bottom w:val="none" w:sz="0" w:space="0" w:color="auto"/>
        <w:right w:val="none" w:sz="0" w:space="0" w:color="auto"/>
      </w:divBdr>
    </w:div>
    <w:div w:id="847018707">
      <w:bodyDiv w:val="1"/>
      <w:marLeft w:val="0"/>
      <w:marRight w:val="0"/>
      <w:marTop w:val="0"/>
      <w:marBottom w:val="0"/>
      <w:divBdr>
        <w:top w:val="none" w:sz="0" w:space="0" w:color="auto"/>
        <w:left w:val="none" w:sz="0" w:space="0" w:color="auto"/>
        <w:bottom w:val="none" w:sz="0" w:space="0" w:color="auto"/>
        <w:right w:val="none" w:sz="0" w:space="0" w:color="auto"/>
      </w:divBdr>
    </w:div>
    <w:div w:id="848714625">
      <w:bodyDiv w:val="1"/>
      <w:marLeft w:val="0"/>
      <w:marRight w:val="0"/>
      <w:marTop w:val="0"/>
      <w:marBottom w:val="0"/>
      <w:divBdr>
        <w:top w:val="none" w:sz="0" w:space="0" w:color="auto"/>
        <w:left w:val="none" w:sz="0" w:space="0" w:color="auto"/>
        <w:bottom w:val="none" w:sz="0" w:space="0" w:color="auto"/>
        <w:right w:val="none" w:sz="0" w:space="0" w:color="auto"/>
      </w:divBdr>
    </w:div>
    <w:div w:id="858079072">
      <w:bodyDiv w:val="1"/>
      <w:marLeft w:val="0"/>
      <w:marRight w:val="0"/>
      <w:marTop w:val="0"/>
      <w:marBottom w:val="0"/>
      <w:divBdr>
        <w:top w:val="none" w:sz="0" w:space="0" w:color="auto"/>
        <w:left w:val="none" w:sz="0" w:space="0" w:color="auto"/>
        <w:bottom w:val="none" w:sz="0" w:space="0" w:color="auto"/>
        <w:right w:val="none" w:sz="0" w:space="0" w:color="auto"/>
      </w:divBdr>
    </w:div>
    <w:div w:id="861821620">
      <w:bodyDiv w:val="1"/>
      <w:marLeft w:val="0"/>
      <w:marRight w:val="0"/>
      <w:marTop w:val="0"/>
      <w:marBottom w:val="0"/>
      <w:divBdr>
        <w:top w:val="none" w:sz="0" w:space="0" w:color="auto"/>
        <w:left w:val="none" w:sz="0" w:space="0" w:color="auto"/>
        <w:bottom w:val="none" w:sz="0" w:space="0" w:color="auto"/>
        <w:right w:val="none" w:sz="0" w:space="0" w:color="auto"/>
      </w:divBdr>
    </w:div>
    <w:div w:id="863906851">
      <w:bodyDiv w:val="1"/>
      <w:marLeft w:val="0"/>
      <w:marRight w:val="0"/>
      <w:marTop w:val="0"/>
      <w:marBottom w:val="0"/>
      <w:divBdr>
        <w:top w:val="none" w:sz="0" w:space="0" w:color="auto"/>
        <w:left w:val="none" w:sz="0" w:space="0" w:color="auto"/>
        <w:bottom w:val="none" w:sz="0" w:space="0" w:color="auto"/>
        <w:right w:val="none" w:sz="0" w:space="0" w:color="auto"/>
      </w:divBdr>
    </w:div>
    <w:div w:id="864178894">
      <w:bodyDiv w:val="1"/>
      <w:marLeft w:val="0"/>
      <w:marRight w:val="0"/>
      <w:marTop w:val="0"/>
      <w:marBottom w:val="0"/>
      <w:divBdr>
        <w:top w:val="none" w:sz="0" w:space="0" w:color="auto"/>
        <w:left w:val="none" w:sz="0" w:space="0" w:color="auto"/>
        <w:bottom w:val="none" w:sz="0" w:space="0" w:color="auto"/>
        <w:right w:val="none" w:sz="0" w:space="0" w:color="auto"/>
      </w:divBdr>
    </w:div>
    <w:div w:id="864632086">
      <w:bodyDiv w:val="1"/>
      <w:marLeft w:val="0"/>
      <w:marRight w:val="0"/>
      <w:marTop w:val="0"/>
      <w:marBottom w:val="0"/>
      <w:divBdr>
        <w:top w:val="none" w:sz="0" w:space="0" w:color="auto"/>
        <w:left w:val="none" w:sz="0" w:space="0" w:color="auto"/>
        <w:bottom w:val="none" w:sz="0" w:space="0" w:color="auto"/>
        <w:right w:val="none" w:sz="0" w:space="0" w:color="auto"/>
      </w:divBdr>
    </w:div>
    <w:div w:id="875658617">
      <w:bodyDiv w:val="1"/>
      <w:marLeft w:val="0"/>
      <w:marRight w:val="0"/>
      <w:marTop w:val="0"/>
      <w:marBottom w:val="0"/>
      <w:divBdr>
        <w:top w:val="none" w:sz="0" w:space="0" w:color="auto"/>
        <w:left w:val="none" w:sz="0" w:space="0" w:color="auto"/>
        <w:bottom w:val="none" w:sz="0" w:space="0" w:color="auto"/>
        <w:right w:val="none" w:sz="0" w:space="0" w:color="auto"/>
      </w:divBdr>
    </w:div>
    <w:div w:id="878324256">
      <w:bodyDiv w:val="1"/>
      <w:marLeft w:val="0"/>
      <w:marRight w:val="0"/>
      <w:marTop w:val="0"/>
      <w:marBottom w:val="0"/>
      <w:divBdr>
        <w:top w:val="none" w:sz="0" w:space="0" w:color="auto"/>
        <w:left w:val="none" w:sz="0" w:space="0" w:color="auto"/>
        <w:bottom w:val="none" w:sz="0" w:space="0" w:color="auto"/>
        <w:right w:val="none" w:sz="0" w:space="0" w:color="auto"/>
      </w:divBdr>
    </w:div>
    <w:div w:id="880702168">
      <w:bodyDiv w:val="1"/>
      <w:marLeft w:val="0"/>
      <w:marRight w:val="0"/>
      <w:marTop w:val="0"/>
      <w:marBottom w:val="0"/>
      <w:divBdr>
        <w:top w:val="none" w:sz="0" w:space="0" w:color="auto"/>
        <w:left w:val="none" w:sz="0" w:space="0" w:color="auto"/>
        <w:bottom w:val="none" w:sz="0" w:space="0" w:color="auto"/>
        <w:right w:val="none" w:sz="0" w:space="0" w:color="auto"/>
      </w:divBdr>
    </w:div>
    <w:div w:id="888372614">
      <w:bodyDiv w:val="1"/>
      <w:marLeft w:val="0"/>
      <w:marRight w:val="0"/>
      <w:marTop w:val="0"/>
      <w:marBottom w:val="0"/>
      <w:divBdr>
        <w:top w:val="none" w:sz="0" w:space="0" w:color="auto"/>
        <w:left w:val="none" w:sz="0" w:space="0" w:color="auto"/>
        <w:bottom w:val="none" w:sz="0" w:space="0" w:color="auto"/>
        <w:right w:val="none" w:sz="0" w:space="0" w:color="auto"/>
      </w:divBdr>
    </w:div>
    <w:div w:id="896018205">
      <w:bodyDiv w:val="1"/>
      <w:marLeft w:val="0"/>
      <w:marRight w:val="0"/>
      <w:marTop w:val="0"/>
      <w:marBottom w:val="0"/>
      <w:divBdr>
        <w:top w:val="none" w:sz="0" w:space="0" w:color="auto"/>
        <w:left w:val="none" w:sz="0" w:space="0" w:color="auto"/>
        <w:bottom w:val="none" w:sz="0" w:space="0" w:color="auto"/>
        <w:right w:val="none" w:sz="0" w:space="0" w:color="auto"/>
      </w:divBdr>
    </w:div>
    <w:div w:id="898634322">
      <w:bodyDiv w:val="1"/>
      <w:marLeft w:val="0"/>
      <w:marRight w:val="0"/>
      <w:marTop w:val="0"/>
      <w:marBottom w:val="0"/>
      <w:divBdr>
        <w:top w:val="none" w:sz="0" w:space="0" w:color="auto"/>
        <w:left w:val="none" w:sz="0" w:space="0" w:color="auto"/>
        <w:bottom w:val="none" w:sz="0" w:space="0" w:color="auto"/>
        <w:right w:val="none" w:sz="0" w:space="0" w:color="auto"/>
      </w:divBdr>
    </w:div>
    <w:div w:id="898637071">
      <w:bodyDiv w:val="1"/>
      <w:marLeft w:val="0"/>
      <w:marRight w:val="0"/>
      <w:marTop w:val="0"/>
      <w:marBottom w:val="0"/>
      <w:divBdr>
        <w:top w:val="none" w:sz="0" w:space="0" w:color="auto"/>
        <w:left w:val="none" w:sz="0" w:space="0" w:color="auto"/>
        <w:bottom w:val="none" w:sz="0" w:space="0" w:color="auto"/>
        <w:right w:val="none" w:sz="0" w:space="0" w:color="auto"/>
      </w:divBdr>
    </w:div>
    <w:div w:id="902526882">
      <w:bodyDiv w:val="1"/>
      <w:marLeft w:val="0"/>
      <w:marRight w:val="0"/>
      <w:marTop w:val="0"/>
      <w:marBottom w:val="0"/>
      <w:divBdr>
        <w:top w:val="none" w:sz="0" w:space="0" w:color="auto"/>
        <w:left w:val="none" w:sz="0" w:space="0" w:color="auto"/>
        <w:bottom w:val="none" w:sz="0" w:space="0" w:color="auto"/>
        <w:right w:val="none" w:sz="0" w:space="0" w:color="auto"/>
      </w:divBdr>
    </w:div>
    <w:div w:id="904224267">
      <w:bodyDiv w:val="1"/>
      <w:marLeft w:val="0"/>
      <w:marRight w:val="0"/>
      <w:marTop w:val="0"/>
      <w:marBottom w:val="0"/>
      <w:divBdr>
        <w:top w:val="none" w:sz="0" w:space="0" w:color="auto"/>
        <w:left w:val="none" w:sz="0" w:space="0" w:color="auto"/>
        <w:bottom w:val="none" w:sz="0" w:space="0" w:color="auto"/>
        <w:right w:val="none" w:sz="0" w:space="0" w:color="auto"/>
      </w:divBdr>
    </w:div>
    <w:div w:id="905342202">
      <w:bodyDiv w:val="1"/>
      <w:marLeft w:val="0"/>
      <w:marRight w:val="0"/>
      <w:marTop w:val="0"/>
      <w:marBottom w:val="0"/>
      <w:divBdr>
        <w:top w:val="none" w:sz="0" w:space="0" w:color="auto"/>
        <w:left w:val="none" w:sz="0" w:space="0" w:color="auto"/>
        <w:bottom w:val="none" w:sz="0" w:space="0" w:color="auto"/>
        <w:right w:val="none" w:sz="0" w:space="0" w:color="auto"/>
      </w:divBdr>
    </w:div>
    <w:div w:id="905528908">
      <w:bodyDiv w:val="1"/>
      <w:marLeft w:val="0"/>
      <w:marRight w:val="0"/>
      <w:marTop w:val="0"/>
      <w:marBottom w:val="0"/>
      <w:divBdr>
        <w:top w:val="none" w:sz="0" w:space="0" w:color="auto"/>
        <w:left w:val="none" w:sz="0" w:space="0" w:color="auto"/>
        <w:bottom w:val="none" w:sz="0" w:space="0" w:color="auto"/>
        <w:right w:val="none" w:sz="0" w:space="0" w:color="auto"/>
      </w:divBdr>
    </w:div>
    <w:div w:id="922253339">
      <w:bodyDiv w:val="1"/>
      <w:marLeft w:val="0"/>
      <w:marRight w:val="0"/>
      <w:marTop w:val="0"/>
      <w:marBottom w:val="0"/>
      <w:divBdr>
        <w:top w:val="none" w:sz="0" w:space="0" w:color="auto"/>
        <w:left w:val="none" w:sz="0" w:space="0" w:color="auto"/>
        <w:bottom w:val="none" w:sz="0" w:space="0" w:color="auto"/>
        <w:right w:val="none" w:sz="0" w:space="0" w:color="auto"/>
      </w:divBdr>
    </w:div>
    <w:div w:id="924848040">
      <w:bodyDiv w:val="1"/>
      <w:marLeft w:val="0"/>
      <w:marRight w:val="0"/>
      <w:marTop w:val="0"/>
      <w:marBottom w:val="0"/>
      <w:divBdr>
        <w:top w:val="none" w:sz="0" w:space="0" w:color="auto"/>
        <w:left w:val="none" w:sz="0" w:space="0" w:color="auto"/>
        <w:bottom w:val="none" w:sz="0" w:space="0" w:color="auto"/>
        <w:right w:val="none" w:sz="0" w:space="0" w:color="auto"/>
      </w:divBdr>
    </w:div>
    <w:div w:id="924991671">
      <w:bodyDiv w:val="1"/>
      <w:marLeft w:val="0"/>
      <w:marRight w:val="0"/>
      <w:marTop w:val="0"/>
      <w:marBottom w:val="0"/>
      <w:divBdr>
        <w:top w:val="none" w:sz="0" w:space="0" w:color="auto"/>
        <w:left w:val="none" w:sz="0" w:space="0" w:color="auto"/>
        <w:bottom w:val="none" w:sz="0" w:space="0" w:color="auto"/>
        <w:right w:val="none" w:sz="0" w:space="0" w:color="auto"/>
      </w:divBdr>
    </w:div>
    <w:div w:id="931204951">
      <w:bodyDiv w:val="1"/>
      <w:marLeft w:val="0"/>
      <w:marRight w:val="0"/>
      <w:marTop w:val="0"/>
      <w:marBottom w:val="0"/>
      <w:divBdr>
        <w:top w:val="none" w:sz="0" w:space="0" w:color="auto"/>
        <w:left w:val="none" w:sz="0" w:space="0" w:color="auto"/>
        <w:bottom w:val="none" w:sz="0" w:space="0" w:color="auto"/>
        <w:right w:val="none" w:sz="0" w:space="0" w:color="auto"/>
      </w:divBdr>
    </w:div>
    <w:div w:id="934627433">
      <w:bodyDiv w:val="1"/>
      <w:marLeft w:val="0"/>
      <w:marRight w:val="0"/>
      <w:marTop w:val="0"/>
      <w:marBottom w:val="0"/>
      <w:divBdr>
        <w:top w:val="none" w:sz="0" w:space="0" w:color="auto"/>
        <w:left w:val="none" w:sz="0" w:space="0" w:color="auto"/>
        <w:bottom w:val="none" w:sz="0" w:space="0" w:color="auto"/>
        <w:right w:val="none" w:sz="0" w:space="0" w:color="auto"/>
      </w:divBdr>
    </w:div>
    <w:div w:id="940720464">
      <w:bodyDiv w:val="1"/>
      <w:marLeft w:val="0"/>
      <w:marRight w:val="0"/>
      <w:marTop w:val="0"/>
      <w:marBottom w:val="0"/>
      <w:divBdr>
        <w:top w:val="none" w:sz="0" w:space="0" w:color="auto"/>
        <w:left w:val="none" w:sz="0" w:space="0" w:color="auto"/>
        <w:bottom w:val="none" w:sz="0" w:space="0" w:color="auto"/>
        <w:right w:val="none" w:sz="0" w:space="0" w:color="auto"/>
      </w:divBdr>
    </w:div>
    <w:div w:id="944120538">
      <w:bodyDiv w:val="1"/>
      <w:marLeft w:val="0"/>
      <w:marRight w:val="0"/>
      <w:marTop w:val="0"/>
      <w:marBottom w:val="0"/>
      <w:divBdr>
        <w:top w:val="none" w:sz="0" w:space="0" w:color="auto"/>
        <w:left w:val="none" w:sz="0" w:space="0" w:color="auto"/>
        <w:bottom w:val="none" w:sz="0" w:space="0" w:color="auto"/>
        <w:right w:val="none" w:sz="0" w:space="0" w:color="auto"/>
      </w:divBdr>
    </w:div>
    <w:div w:id="945886470">
      <w:bodyDiv w:val="1"/>
      <w:marLeft w:val="0"/>
      <w:marRight w:val="0"/>
      <w:marTop w:val="0"/>
      <w:marBottom w:val="0"/>
      <w:divBdr>
        <w:top w:val="none" w:sz="0" w:space="0" w:color="auto"/>
        <w:left w:val="none" w:sz="0" w:space="0" w:color="auto"/>
        <w:bottom w:val="none" w:sz="0" w:space="0" w:color="auto"/>
        <w:right w:val="none" w:sz="0" w:space="0" w:color="auto"/>
      </w:divBdr>
    </w:div>
    <w:div w:id="946885792">
      <w:bodyDiv w:val="1"/>
      <w:marLeft w:val="0"/>
      <w:marRight w:val="0"/>
      <w:marTop w:val="0"/>
      <w:marBottom w:val="0"/>
      <w:divBdr>
        <w:top w:val="none" w:sz="0" w:space="0" w:color="auto"/>
        <w:left w:val="none" w:sz="0" w:space="0" w:color="auto"/>
        <w:bottom w:val="none" w:sz="0" w:space="0" w:color="auto"/>
        <w:right w:val="none" w:sz="0" w:space="0" w:color="auto"/>
      </w:divBdr>
    </w:div>
    <w:div w:id="947857065">
      <w:bodyDiv w:val="1"/>
      <w:marLeft w:val="0"/>
      <w:marRight w:val="0"/>
      <w:marTop w:val="0"/>
      <w:marBottom w:val="0"/>
      <w:divBdr>
        <w:top w:val="none" w:sz="0" w:space="0" w:color="auto"/>
        <w:left w:val="none" w:sz="0" w:space="0" w:color="auto"/>
        <w:bottom w:val="none" w:sz="0" w:space="0" w:color="auto"/>
        <w:right w:val="none" w:sz="0" w:space="0" w:color="auto"/>
      </w:divBdr>
    </w:div>
    <w:div w:id="949124081">
      <w:bodyDiv w:val="1"/>
      <w:marLeft w:val="0"/>
      <w:marRight w:val="0"/>
      <w:marTop w:val="0"/>
      <w:marBottom w:val="0"/>
      <w:divBdr>
        <w:top w:val="none" w:sz="0" w:space="0" w:color="auto"/>
        <w:left w:val="none" w:sz="0" w:space="0" w:color="auto"/>
        <w:bottom w:val="none" w:sz="0" w:space="0" w:color="auto"/>
        <w:right w:val="none" w:sz="0" w:space="0" w:color="auto"/>
      </w:divBdr>
    </w:div>
    <w:div w:id="955061631">
      <w:bodyDiv w:val="1"/>
      <w:marLeft w:val="0"/>
      <w:marRight w:val="0"/>
      <w:marTop w:val="0"/>
      <w:marBottom w:val="0"/>
      <w:divBdr>
        <w:top w:val="none" w:sz="0" w:space="0" w:color="auto"/>
        <w:left w:val="none" w:sz="0" w:space="0" w:color="auto"/>
        <w:bottom w:val="none" w:sz="0" w:space="0" w:color="auto"/>
        <w:right w:val="none" w:sz="0" w:space="0" w:color="auto"/>
      </w:divBdr>
    </w:div>
    <w:div w:id="959192363">
      <w:bodyDiv w:val="1"/>
      <w:marLeft w:val="0"/>
      <w:marRight w:val="0"/>
      <w:marTop w:val="0"/>
      <w:marBottom w:val="0"/>
      <w:divBdr>
        <w:top w:val="none" w:sz="0" w:space="0" w:color="auto"/>
        <w:left w:val="none" w:sz="0" w:space="0" w:color="auto"/>
        <w:bottom w:val="none" w:sz="0" w:space="0" w:color="auto"/>
        <w:right w:val="none" w:sz="0" w:space="0" w:color="auto"/>
      </w:divBdr>
    </w:div>
    <w:div w:id="967471731">
      <w:bodyDiv w:val="1"/>
      <w:marLeft w:val="0"/>
      <w:marRight w:val="0"/>
      <w:marTop w:val="0"/>
      <w:marBottom w:val="0"/>
      <w:divBdr>
        <w:top w:val="none" w:sz="0" w:space="0" w:color="auto"/>
        <w:left w:val="none" w:sz="0" w:space="0" w:color="auto"/>
        <w:bottom w:val="none" w:sz="0" w:space="0" w:color="auto"/>
        <w:right w:val="none" w:sz="0" w:space="0" w:color="auto"/>
      </w:divBdr>
    </w:div>
    <w:div w:id="971449271">
      <w:bodyDiv w:val="1"/>
      <w:marLeft w:val="0"/>
      <w:marRight w:val="0"/>
      <w:marTop w:val="0"/>
      <w:marBottom w:val="0"/>
      <w:divBdr>
        <w:top w:val="none" w:sz="0" w:space="0" w:color="auto"/>
        <w:left w:val="none" w:sz="0" w:space="0" w:color="auto"/>
        <w:bottom w:val="none" w:sz="0" w:space="0" w:color="auto"/>
        <w:right w:val="none" w:sz="0" w:space="0" w:color="auto"/>
      </w:divBdr>
    </w:div>
    <w:div w:id="981931614">
      <w:bodyDiv w:val="1"/>
      <w:marLeft w:val="0"/>
      <w:marRight w:val="0"/>
      <w:marTop w:val="0"/>
      <w:marBottom w:val="0"/>
      <w:divBdr>
        <w:top w:val="none" w:sz="0" w:space="0" w:color="auto"/>
        <w:left w:val="none" w:sz="0" w:space="0" w:color="auto"/>
        <w:bottom w:val="none" w:sz="0" w:space="0" w:color="auto"/>
        <w:right w:val="none" w:sz="0" w:space="0" w:color="auto"/>
      </w:divBdr>
    </w:div>
    <w:div w:id="987172839">
      <w:bodyDiv w:val="1"/>
      <w:marLeft w:val="0"/>
      <w:marRight w:val="0"/>
      <w:marTop w:val="0"/>
      <w:marBottom w:val="0"/>
      <w:divBdr>
        <w:top w:val="none" w:sz="0" w:space="0" w:color="auto"/>
        <w:left w:val="none" w:sz="0" w:space="0" w:color="auto"/>
        <w:bottom w:val="none" w:sz="0" w:space="0" w:color="auto"/>
        <w:right w:val="none" w:sz="0" w:space="0" w:color="auto"/>
      </w:divBdr>
    </w:div>
    <w:div w:id="987441429">
      <w:bodyDiv w:val="1"/>
      <w:marLeft w:val="0"/>
      <w:marRight w:val="0"/>
      <w:marTop w:val="0"/>
      <w:marBottom w:val="0"/>
      <w:divBdr>
        <w:top w:val="none" w:sz="0" w:space="0" w:color="auto"/>
        <w:left w:val="none" w:sz="0" w:space="0" w:color="auto"/>
        <w:bottom w:val="none" w:sz="0" w:space="0" w:color="auto"/>
        <w:right w:val="none" w:sz="0" w:space="0" w:color="auto"/>
      </w:divBdr>
    </w:div>
    <w:div w:id="988484423">
      <w:bodyDiv w:val="1"/>
      <w:marLeft w:val="0"/>
      <w:marRight w:val="0"/>
      <w:marTop w:val="0"/>
      <w:marBottom w:val="0"/>
      <w:divBdr>
        <w:top w:val="none" w:sz="0" w:space="0" w:color="auto"/>
        <w:left w:val="none" w:sz="0" w:space="0" w:color="auto"/>
        <w:bottom w:val="none" w:sz="0" w:space="0" w:color="auto"/>
        <w:right w:val="none" w:sz="0" w:space="0" w:color="auto"/>
      </w:divBdr>
    </w:div>
    <w:div w:id="989408133">
      <w:bodyDiv w:val="1"/>
      <w:marLeft w:val="0"/>
      <w:marRight w:val="0"/>
      <w:marTop w:val="0"/>
      <w:marBottom w:val="0"/>
      <w:divBdr>
        <w:top w:val="none" w:sz="0" w:space="0" w:color="auto"/>
        <w:left w:val="none" w:sz="0" w:space="0" w:color="auto"/>
        <w:bottom w:val="none" w:sz="0" w:space="0" w:color="auto"/>
        <w:right w:val="none" w:sz="0" w:space="0" w:color="auto"/>
      </w:divBdr>
    </w:div>
    <w:div w:id="989863558">
      <w:bodyDiv w:val="1"/>
      <w:marLeft w:val="0"/>
      <w:marRight w:val="0"/>
      <w:marTop w:val="0"/>
      <w:marBottom w:val="0"/>
      <w:divBdr>
        <w:top w:val="none" w:sz="0" w:space="0" w:color="auto"/>
        <w:left w:val="none" w:sz="0" w:space="0" w:color="auto"/>
        <w:bottom w:val="none" w:sz="0" w:space="0" w:color="auto"/>
        <w:right w:val="none" w:sz="0" w:space="0" w:color="auto"/>
      </w:divBdr>
    </w:div>
    <w:div w:id="993215832">
      <w:bodyDiv w:val="1"/>
      <w:marLeft w:val="0"/>
      <w:marRight w:val="0"/>
      <w:marTop w:val="0"/>
      <w:marBottom w:val="0"/>
      <w:divBdr>
        <w:top w:val="none" w:sz="0" w:space="0" w:color="auto"/>
        <w:left w:val="none" w:sz="0" w:space="0" w:color="auto"/>
        <w:bottom w:val="none" w:sz="0" w:space="0" w:color="auto"/>
        <w:right w:val="none" w:sz="0" w:space="0" w:color="auto"/>
      </w:divBdr>
    </w:div>
    <w:div w:id="1005328717">
      <w:bodyDiv w:val="1"/>
      <w:marLeft w:val="0"/>
      <w:marRight w:val="0"/>
      <w:marTop w:val="0"/>
      <w:marBottom w:val="0"/>
      <w:divBdr>
        <w:top w:val="none" w:sz="0" w:space="0" w:color="auto"/>
        <w:left w:val="none" w:sz="0" w:space="0" w:color="auto"/>
        <w:bottom w:val="none" w:sz="0" w:space="0" w:color="auto"/>
        <w:right w:val="none" w:sz="0" w:space="0" w:color="auto"/>
      </w:divBdr>
    </w:div>
    <w:div w:id="1014772061">
      <w:bodyDiv w:val="1"/>
      <w:marLeft w:val="0"/>
      <w:marRight w:val="0"/>
      <w:marTop w:val="0"/>
      <w:marBottom w:val="0"/>
      <w:divBdr>
        <w:top w:val="none" w:sz="0" w:space="0" w:color="auto"/>
        <w:left w:val="none" w:sz="0" w:space="0" w:color="auto"/>
        <w:bottom w:val="none" w:sz="0" w:space="0" w:color="auto"/>
        <w:right w:val="none" w:sz="0" w:space="0" w:color="auto"/>
      </w:divBdr>
    </w:div>
    <w:div w:id="1032000985">
      <w:bodyDiv w:val="1"/>
      <w:marLeft w:val="0"/>
      <w:marRight w:val="0"/>
      <w:marTop w:val="0"/>
      <w:marBottom w:val="0"/>
      <w:divBdr>
        <w:top w:val="none" w:sz="0" w:space="0" w:color="auto"/>
        <w:left w:val="none" w:sz="0" w:space="0" w:color="auto"/>
        <w:bottom w:val="none" w:sz="0" w:space="0" w:color="auto"/>
        <w:right w:val="none" w:sz="0" w:space="0" w:color="auto"/>
      </w:divBdr>
    </w:div>
    <w:div w:id="1032877929">
      <w:bodyDiv w:val="1"/>
      <w:marLeft w:val="0"/>
      <w:marRight w:val="0"/>
      <w:marTop w:val="0"/>
      <w:marBottom w:val="0"/>
      <w:divBdr>
        <w:top w:val="none" w:sz="0" w:space="0" w:color="auto"/>
        <w:left w:val="none" w:sz="0" w:space="0" w:color="auto"/>
        <w:bottom w:val="none" w:sz="0" w:space="0" w:color="auto"/>
        <w:right w:val="none" w:sz="0" w:space="0" w:color="auto"/>
      </w:divBdr>
    </w:div>
    <w:div w:id="1040741528">
      <w:bodyDiv w:val="1"/>
      <w:marLeft w:val="0"/>
      <w:marRight w:val="0"/>
      <w:marTop w:val="0"/>
      <w:marBottom w:val="0"/>
      <w:divBdr>
        <w:top w:val="none" w:sz="0" w:space="0" w:color="auto"/>
        <w:left w:val="none" w:sz="0" w:space="0" w:color="auto"/>
        <w:bottom w:val="none" w:sz="0" w:space="0" w:color="auto"/>
        <w:right w:val="none" w:sz="0" w:space="0" w:color="auto"/>
      </w:divBdr>
    </w:div>
    <w:div w:id="1042752775">
      <w:bodyDiv w:val="1"/>
      <w:marLeft w:val="0"/>
      <w:marRight w:val="0"/>
      <w:marTop w:val="0"/>
      <w:marBottom w:val="0"/>
      <w:divBdr>
        <w:top w:val="none" w:sz="0" w:space="0" w:color="auto"/>
        <w:left w:val="none" w:sz="0" w:space="0" w:color="auto"/>
        <w:bottom w:val="none" w:sz="0" w:space="0" w:color="auto"/>
        <w:right w:val="none" w:sz="0" w:space="0" w:color="auto"/>
      </w:divBdr>
    </w:div>
    <w:div w:id="1048188813">
      <w:bodyDiv w:val="1"/>
      <w:marLeft w:val="0"/>
      <w:marRight w:val="0"/>
      <w:marTop w:val="0"/>
      <w:marBottom w:val="0"/>
      <w:divBdr>
        <w:top w:val="none" w:sz="0" w:space="0" w:color="auto"/>
        <w:left w:val="none" w:sz="0" w:space="0" w:color="auto"/>
        <w:bottom w:val="none" w:sz="0" w:space="0" w:color="auto"/>
        <w:right w:val="none" w:sz="0" w:space="0" w:color="auto"/>
      </w:divBdr>
    </w:div>
    <w:div w:id="1053576258">
      <w:bodyDiv w:val="1"/>
      <w:marLeft w:val="0"/>
      <w:marRight w:val="0"/>
      <w:marTop w:val="0"/>
      <w:marBottom w:val="0"/>
      <w:divBdr>
        <w:top w:val="none" w:sz="0" w:space="0" w:color="auto"/>
        <w:left w:val="none" w:sz="0" w:space="0" w:color="auto"/>
        <w:bottom w:val="none" w:sz="0" w:space="0" w:color="auto"/>
        <w:right w:val="none" w:sz="0" w:space="0" w:color="auto"/>
      </w:divBdr>
    </w:div>
    <w:div w:id="1055810635">
      <w:bodyDiv w:val="1"/>
      <w:marLeft w:val="0"/>
      <w:marRight w:val="0"/>
      <w:marTop w:val="0"/>
      <w:marBottom w:val="0"/>
      <w:divBdr>
        <w:top w:val="none" w:sz="0" w:space="0" w:color="auto"/>
        <w:left w:val="none" w:sz="0" w:space="0" w:color="auto"/>
        <w:bottom w:val="none" w:sz="0" w:space="0" w:color="auto"/>
        <w:right w:val="none" w:sz="0" w:space="0" w:color="auto"/>
      </w:divBdr>
    </w:div>
    <w:div w:id="1055814418">
      <w:bodyDiv w:val="1"/>
      <w:marLeft w:val="0"/>
      <w:marRight w:val="0"/>
      <w:marTop w:val="0"/>
      <w:marBottom w:val="0"/>
      <w:divBdr>
        <w:top w:val="none" w:sz="0" w:space="0" w:color="auto"/>
        <w:left w:val="none" w:sz="0" w:space="0" w:color="auto"/>
        <w:bottom w:val="none" w:sz="0" w:space="0" w:color="auto"/>
        <w:right w:val="none" w:sz="0" w:space="0" w:color="auto"/>
      </w:divBdr>
    </w:div>
    <w:div w:id="1062096055">
      <w:bodyDiv w:val="1"/>
      <w:marLeft w:val="0"/>
      <w:marRight w:val="0"/>
      <w:marTop w:val="0"/>
      <w:marBottom w:val="0"/>
      <w:divBdr>
        <w:top w:val="none" w:sz="0" w:space="0" w:color="auto"/>
        <w:left w:val="none" w:sz="0" w:space="0" w:color="auto"/>
        <w:bottom w:val="none" w:sz="0" w:space="0" w:color="auto"/>
        <w:right w:val="none" w:sz="0" w:space="0" w:color="auto"/>
      </w:divBdr>
    </w:div>
    <w:div w:id="1062799980">
      <w:bodyDiv w:val="1"/>
      <w:marLeft w:val="0"/>
      <w:marRight w:val="0"/>
      <w:marTop w:val="0"/>
      <w:marBottom w:val="0"/>
      <w:divBdr>
        <w:top w:val="none" w:sz="0" w:space="0" w:color="auto"/>
        <w:left w:val="none" w:sz="0" w:space="0" w:color="auto"/>
        <w:bottom w:val="none" w:sz="0" w:space="0" w:color="auto"/>
        <w:right w:val="none" w:sz="0" w:space="0" w:color="auto"/>
      </w:divBdr>
    </w:div>
    <w:div w:id="1076171379">
      <w:bodyDiv w:val="1"/>
      <w:marLeft w:val="0"/>
      <w:marRight w:val="0"/>
      <w:marTop w:val="0"/>
      <w:marBottom w:val="0"/>
      <w:divBdr>
        <w:top w:val="none" w:sz="0" w:space="0" w:color="auto"/>
        <w:left w:val="none" w:sz="0" w:space="0" w:color="auto"/>
        <w:bottom w:val="none" w:sz="0" w:space="0" w:color="auto"/>
        <w:right w:val="none" w:sz="0" w:space="0" w:color="auto"/>
      </w:divBdr>
    </w:div>
    <w:div w:id="1081026845">
      <w:bodyDiv w:val="1"/>
      <w:marLeft w:val="0"/>
      <w:marRight w:val="0"/>
      <w:marTop w:val="0"/>
      <w:marBottom w:val="0"/>
      <w:divBdr>
        <w:top w:val="none" w:sz="0" w:space="0" w:color="auto"/>
        <w:left w:val="none" w:sz="0" w:space="0" w:color="auto"/>
        <w:bottom w:val="none" w:sz="0" w:space="0" w:color="auto"/>
        <w:right w:val="none" w:sz="0" w:space="0" w:color="auto"/>
      </w:divBdr>
    </w:div>
    <w:div w:id="1081683640">
      <w:bodyDiv w:val="1"/>
      <w:marLeft w:val="0"/>
      <w:marRight w:val="0"/>
      <w:marTop w:val="0"/>
      <w:marBottom w:val="0"/>
      <w:divBdr>
        <w:top w:val="none" w:sz="0" w:space="0" w:color="auto"/>
        <w:left w:val="none" w:sz="0" w:space="0" w:color="auto"/>
        <w:bottom w:val="none" w:sz="0" w:space="0" w:color="auto"/>
        <w:right w:val="none" w:sz="0" w:space="0" w:color="auto"/>
      </w:divBdr>
    </w:div>
    <w:div w:id="1089960312">
      <w:bodyDiv w:val="1"/>
      <w:marLeft w:val="0"/>
      <w:marRight w:val="0"/>
      <w:marTop w:val="0"/>
      <w:marBottom w:val="0"/>
      <w:divBdr>
        <w:top w:val="none" w:sz="0" w:space="0" w:color="auto"/>
        <w:left w:val="none" w:sz="0" w:space="0" w:color="auto"/>
        <w:bottom w:val="none" w:sz="0" w:space="0" w:color="auto"/>
        <w:right w:val="none" w:sz="0" w:space="0" w:color="auto"/>
      </w:divBdr>
    </w:div>
    <w:div w:id="1090347896">
      <w:bodyDiv w:val="1"/>
      <w:marLeft w:val="0"/>
      <w:marRight w:val="0"/>
      <w:marTop w:val="0"/>
      <w:marBottom w:val="0"/>
      <w:divBdr>
        <w:top w:val="none" w:sz="0" w:space="0" w:color="auto"/>
        <w:left w:val="none" w:sz="0" w:space="0" w:color="auto"/>
        <w:bottom w:val="none" w:sz="0" w:space="0" w:color="auto"/>
        <w:right w:val="none" w:sz="0" w:space="0" w:color="auto"/>
      </w:divBdr>
    </w:div>
    <w:div w:id="1101998338">
      <w:bodyDiv w:val="1"/>
      <w:marLeft w:val="0"/>
      <w:marRight w:val="0"/>
      <w:marTop w:val="0"/>
      <w:marBottom w:val="0"/>
      <w:divBdr>
        <w:top w:val="none" w:sz="0" w:space="0" w:color="auto"/>
        <w:left w:val="none" w:sz="0" w:space="0" w:color="auto"/>
        <w:bottom w:val="none" w:sz="0" w:space="0" w:color="auto"/>
        <w:right w:val="none" w:sz="0" w:space="0" w:color="auto"/>
      </w:divBdr>
    </w:div>
    <w:div w:id="1105341645">
      <w:bodyDiv w:val="1"/>
      <w:marLeft w:val="0"/>
      <w:marRight w:val="0"/>
      <w:marTop w:val="0"/>
      <w:marBottom w:val="0"/>
      <w:divBdr>
        <w:top w:val="none" w:sz="0" w:space="0" w:color="auto"/>
        <w:left w:val="none" w:sz="0" w:space="0" w:color="auto"/>
        <w:bottom w:val="none" w:sz="0" w:space="0" w:color="auto"/>
        <w:right w:val="none" w:sz="0" w:space="0" w:color="auto"/>
      </w:divBdr>
    </w:div>
    <w:div w:id="1116025083">
      <w:bodyDiv w:val="1"/>
      <w:marLeft w:val="0"/>
      <w:marRight w:val="0"/>
      <w:marTop w:val="0"/>
      <w:marBottom w:val="0"/>
      <w:divBdr>
        <w:top w:val="none" w:sz="0" w:space="0" w:color="auto"/>
        <w:left w:val="none" w:sz="0" w:space="0" w:color="auto"/>
        <w:bottom w:val="none" w:sz="0" w:space="0" w:color="auto"/>
        <w:right w:val="none" w:sz="0" w:space="0" w:color="auto"/>
      </w:divBdr>
    </w:div>
    <w:div w:id="1125923056">
      <w:bodyDiv w:val="1"/>
      <w:marLeft w:val="0"/>
      <w:marRight w:val="0"/>
      <w:marTop w:val="0"/>
      <w:marBottom w:val="0"/>
      <w:divBdr>
        <w:top w:val="none" w:sz="0" w:space="0" w:color="auto"/>
        <w:left w:val="none" w:sz="0" w:space="0" w:color="auto"/>
        <w:bottom w:val="none" w:sz="0" w:space="0" w:color="auto"/>
        <w:right w:val="none" w:sz="0" w:space="0" w:color="auto"/>
      </w:divBdr>
    </w:div>
    <w:div w:id="1132401605">
      <w:bodyDiv w:val="1"/>
      <w:marLeft w:val="0"/>
      <w:marRight w:val="0"/>
      <w:marTop w:val="0"/>
      <w:marBottom w:val="0"/>
      <w:divBdr>
        <w:top w:val="none" w:sz="0" w:space="0" w:color="auto"/>
        <w:left w:val="none" w:sz="0" w:space="0" w:color="auto"/>
        <w:bottom w:val="none" w:sz="0" w:space="0" w:color="auto"/>
        <w:right w:val="none" w:sz="0" w:space="0" w:color="auto"/>
      </w:divBdr>
    </w:div>
    <w:div w:id="1139108748">
      <w:bodyDiv w:val="1"/>
      <w:marLeft w:val="0"/>
      <w:marRight w:val="0"/>
      <w:marTop w:val="0"/>
      <w:marBottom w:val="0"/>
      <w:divBdr>
        <w:top w:val="none" w:sz="0" w:space="0" w:color="auto"/>
        <w:left w:val="none" w:sz="0" w:space="0" w:color="auto"/>
        <w:bottom w:val="none" w:sz="0" w:space="0" w:color="auto"/>
        <w:right w:val="none" w:sz="0" w:space="0" w:color="auto"/>
      </w:divBdr>
    </w:div>
    <w:div w:id="1142188302">
      <w:bodyDiv w:val="1"/>
      <w:marLeft w:val="0"/>
      <w:marRight w:val="0"/>
      <w:marTop w:val="0"/>
      <w:marBottom w:val="0"/>
      <w:divBdr>
        <w:top w:val="none" w:sz="0" w:space="0" w:color="auto"/>
        <w:left w:val="none" w:sz="0" w:space="0" w:color="auto"/>
        <w:bottom w:val="none" w:sz="0" w:space="0" w:color="auto"/>
        <w:right w:val="none" w:sz="0" w:space="0" w:color="auto"/>
      </w:divBdr>
    </w:div>
    <w:div w:id="1145010121">
      <w:bodyDiv w:val="1"/>
      <w:marLeft w:val="0"/>
      <w:marRight w:val="0"/>
      <w:marTop w:val="0"/>
      <w:marBottom w:val="0"/>
      <w:divBdr>
        <w:top w:val="none" w:sz="0" w:space="0" w:color="auto"/>
        <w:left w:val="none" w:sz="0" w:space="0" w:color="auto"/>
        <w:bottom w:val="none" w:sz="0" w:space="0" w:color="auto"/>
        <w:right w:val="none" w:sz="0" w:space="0" w:color="auto"/>
      </w:divBdr>
    </w:div>
    <w:div w:id="1147892939">
      <w:bodyDiv w:val="1"/>
      <w:marLeft w:val="0"/>
      <w:marRight w:val="0"/>
      <w:marTop w:val="0"/>
      <w:marBottom w:val="0"/>
      <w:divBdr>
        <w:top w:val="none" w:sz="0" w:space="0" w:color="auto"/>
        <w:left w:val="none" w:sz="0" w:space="0" w:color="auto"/>
        <w:bottom w:val="none" w:sz="0" w:space="0" w:color="auto"/>
        <w:right w:val="none" w:sz="0" w:space="0" w:color="auto"/>
      </w:divBdr>
    </w:div>
    <w:div w:id="1148204478">
      <w:bodyDiv w:val="1"/>
      <w:marLeft w:val="0"/>
      <w:marRight w:val="0"/>
      <w:marTop w:val="0"/>
      <w:marBottom w:val="0"/>
      <w:divBdr>
        <w:top w:val="none" w:sz="0" w:space="0" w:color="auto"/>
        <w:left w:val="none" w:sz="0" w:space="0" w:color="auto"/>
        <w:bottom w:val="none" w:sz="0" w:space="0" w:color="auto"/>
        <w:right w:val="none" w:sz="0" w:space="0" w:color="auto"/>
      </w:divBdr>
    </w:div>
    <w:div w:id="1158616284">
      <w:bodyDiv w:val="1"/>
      <w:marLeft w:val="0"/>
      <w:marRight w:val="0"/>
      <w:marTop w:val="0"/>
      <w:marBottom w:val="0"/>
      <w:divBdr>
        <w:top w:val="none" w:sz="0" w:space="0" w:color="auto"/>
        <w:left w:val="none" w:sz="0" w:space="0" w:color="auto"/>
        <w:bottom w:val="none" w:sz="0" w:space="0" w:color="auto"/>
        <w:right w:val="none" w:sz="0" w:space="0" w:color="auto"/>
      </w:divBdr>
    </w:div>
    <w:div w:id="1159346299">
      <w:bodyDiv w:val="1"/>
      <w:marLeft w:val="0"/>
      <w:marRight w:val="0"/>
      <w:marTop w:val="0"/>
      <w:marBottom w:val="0"/>
      <w:divBdr>
        <w:top w:val="none" w:sz="0" w:space="0" w:color="auto"/>
        <w:left w:val="none" w:sz="0" w:space="0" w:color="auto"/>
        <w:bottom w:val="none" w:sz="0" w:space="0" w:color="auto"/>
        <w:right w:val="none" w:sz="0" w:space="0" w:color="auto"/>
      </w:divBdr>
    </w:div>
    <w:div w:id="1178075897">
      <w:bodyDiv w:val="1"/>
      <w:marLeft w:val="0"/>
      <w:marRight w:val="0"/>
      <w:marTop w:val="0"/>
      <w:marBottom w:val="0"/>
      <w:divBdr>
        <w:top w:val="none" w:sz="0" w:space="0" w:color="auto"/>
        <w:left w:val="none" w:sz="0" w:space="0" w:color="auto"/>
        <w:bottom w:val="none" w:sz="0" w:space="0" w:color="auto"/>
        <w:right w:val="none" w:sz="0" w:space="0" w:color="auto"/>
      </w:divBdr>
    </w:div>
    <w:div w:id="1181696383">
      <w:bodyDiv w:val="1"/>
      <w:marLeft w:val="0"/>
      <w:marRight w:val="0"/>
      <w:marTop w:val="0"/>
      <w:marBottom w:val="0"/>
      <w:divBdr>
        <w:top w:val="none" w:sz="0" w:space="0" w:color="auto"/>
        <w:left w:val="none" w:sz="0" w:space="0" w:color="auto"/>
        <w:bottom w:val="none" w:sz="0" w:space="0" w:color="auto"/>
        <w:right w:val="none" w:sz="0" w:space="0" w:color="auto"/>
      </w:divBdr>
    </w:div>
    <w:div w:id="1186094295">
      <w:bodyDiv w:val="1"/>
      <w:marLeft w:val="0"/>
      <w:marRight w:val="0"/>
      <w:marTop w:val="0"/>
      <w:marBottom w:val="0"/>
      <w:divBdr>
        <w:top w:val="none" w:sz="0" w:space="0" w:color="auto"/>
        <w:left w:val="none" w:sz="0" w:space="0" w:color="auto"/>
        <w:bottom w:val="none" w:sz="0" w:space="0" w:color="auto"/>
        <w:right w:val="none" w:sz="0" w:space="0" w:color="auto"/>
      </w:divBdr>
    </w:div>
    <w:div w:id="1194615482">
      <w:bodyDiv w:val="1"/>
      <w:marLeft w:val="0"/>
      <w:marRight w:val="0"/>
      <w:marTop w:val="0"/>
      <w:marBottom w:val="0"/>
      <w:divBdr>
        <w:top w:val="none" w:sz="0" w:space="0" w:color="auto"/>
        <w:left w:val="none" w:sz="0" w:space="0" w:color="auto"/>
        <w:bottom w:val="none" w:sz="0" w:space="0" w:color="auto"/>
        <w:right w:val="none" w:sz="0" w:space="0" w:color="auto"/>
      </w:divBdr>
    </w:div>
    <w:div w:id="1197080781">
      <w:bodyDiv w:val="1"/>
      <w:marLeft w:val="0"/>
      <w:marRight w:val="0"/>
      <w:marTop w:val="0"/>
      <w:marBottom w:val="0"/>
      <w:divBdr>
        <w:top w:val="none" w:sz="0" w:space="0" w:color="auto"/>
        <w:left w:val="none" w:sz="0" w:space="0" w:color="auto"/>
        <w:bottom w:val="none" w:sz="0" w:space="0" w:color="auto"/>
        <w:right w:val="none" w:sz="0" w:space="0" w:color="auto"/>
      </w:divBdr>
    </w:div>
    <w:div w:id="1198278982">
      <w:bodyDiv w:val="1"/>
      <w:marLeft w:val="0"/>
      <w:marRight w:val="0"/>
      <w:marTop w:val="0"/>
      <w:marBottom w:val="0"/>
      <w:divBdr>
        <w:top w:val="none" w:sz="0" w:space="0" w:color="auto"/>
        <w:left w:val="none" w:sz="0" w:space="0" w:color="auto"/>
        <w:bottom w:val="none" w:sz="0" w:space="0" w:color="auto"/>
        <w:right w:val="none" w:sz="0" w:space="0" w:color="auto"/>
      </w:divBdr>
    </w:div>
    <w:div w:id="1203245646">
      <w:bodyDiv w:val="1"/>
      <w:marLeft w:val="0"/>
      <w:marRight w:val="0"/>
      <w:marTop w:val="0"/>
      <w:marBottom w:val="0"/>
      <w:divBdr>
        <w:top w:val="none" w:sz="0" w:space="0" w:color="auto"/>
        <w:left w:val="none" w:sz="0" w:space="0" w:color="auto"/>
        <w:bottom w:val="none" w:sz="0" w:space="0" w:color="auto"/>
        <w:right w:val="none" w:sz="0" w:space="0" w:color="auto"/>
      </w:divBdr>
    </w:div>
    <w:div w:id="1212763270">
      <w:bodyDiv w:val="1"/>
      <w:marLeft w:val="0"/>
      <w:marRight w:val="0"/>
      <w:marTop w:val="0"/>
      <w:marBottom w:val="0"/>
      <w:divBdr>
        <w:top w:val="none" w:sz="0" w:space="0" w:color="auto"/>
        <w:left w:val="none" w:sz="0" w:space="0" w:color="auto"/>
        <w:bottom w:val="none" w:sz="0" w:space="0" w:color="auto"/>
        <w:right w:val="none" w:sz="0" w:space="0" w:color="auto"/>
      </w:divBdr>
    </w:div>
    <w:div w:id="1213923550">
      <w:bodyDiv w:val="1"/>
      <w:marLeft w:val="0"/>
      <w:marRight w:val="0"/>
      <w:marTop w:val="0"/>
      <w:marBottom w:val="0"/>
      <w:divBdr>
        <w:top w:val="none" w:sz="0" w:space="0" w:color="auto"/>
        <w:left w:val="none" w:sz="0" w:space="0" w:color="auto"/>
        <w:bottom w:val="none" w:sz="0" w:space="0" w:color="auto"/>
        <w:right w:val="none" w:sz="0" w:space="0" w:color="auto"/>
      </w:divBdr>
    </w:div>
    <w:div w:id="1221525668">
      <w:bodyDiv w:val="1"/>
      <w:marLeft w:val="0"/>
      <w:marRight w:val="0"/>
      <w:marTop w:val="0"/>
      <w:marBottom w:val="0"/>
      <w:divBdr>
        <w:top w:val="none" w:sz="0" w:space="0" w:color="auto"/>
        <w:left w:val="none" w:sz="0" w:space="0" w:color="auto"/>
        <w:bottom w:val="none" w:sz="0" w:space="0" w:color="auto"/>
        <w:right w:val="none" w:sz="0" w:space="0" w:color="auto"/>
      </w:divBdr>
    </w:div>
    <w:div w:id="1222330517">
      <w:bodyDiv w:val="1"/>
      <w:marLeft w:val="0"/>
      <w:marRight w:val="0"/>
      <w:marTop w:val="0"/>
      <w:marBottom w:val="0"/>
      <w:divBdr>
        <w:top w:val="none" w:sz="0" w:space="0" w:color="auto"/>
        <w:left w:val="none" w:sz="0" w:space="0" w:color="auto"/>
        <w:bottom w:val="none" w:sz="0" w:space="0" w:color="auto"/>
        <w:right w:val="none" w:sz="0" w:space="0" w:color="auto"/>
      </w:divBdr>
    </w:div>
    <w:div w:id="1224682041">
      <w:bodyDiv w:val="1"/>
      <w:marLeft w:val="0"/>
      <w:marRight w:val="0"/>
      <w:marTop w:val="0"/>
      <w:marBottom w:val="0"/>
      <w:divBdr>
        <w:top w:val="none" w:sz="0" w:space="0" w:color="auto"/>
        <w:left w:val="none" w:sz="0" w:space="0" w:color="auto"/>
        <w:bottom w:val="none" w:sz="0" w:space="0" w:color="auto"/>
        <w:right w:val="none" w:sz="0" w:space="0" w:color="auto"/>
      </w:divBdr>
    </w:div>
    <w:div w:id="1225330976">
      <w:bodyDiv w:val="1"/>
      <w:marLeft w:val="0"/>
      <w:marRight w:val="0"/>
      <w:marTop w:val="0"/>
      <w:marBottom w:val="0"/>
      <w:divBdr>
        <w:top w:val="none" w:sz="0" w:space="0" w:color="auto"/>
        <w:left w:val="none" w:sz="0" w:space="0" w:color="auto"/>
        <w:bottom w:val="none" w:sz="0" w:space="0" w:color="auto"/>
        <w:right w:val="none" w:sz="0" w:space="0" w:color="auto"/>
      </w:divBdr>
    </w:div>
    <w:div w:id="1226648868">
      <w:bodyDiv w:val="1"/>
      <w:marLeft w:val="0"/>
      <w:marRight w:val="0"/>
      <w:marTop w:val="0"/>
      <w:marBottom w:val="0"/>
      <w:divBdr>
        <w:top w:val="none" w:sz="0" w:space="0" w:color="auto"/>
        <w:left w:val="none" w:sz="0" w:space="0" w:color="auto"/>
        <w:bottom w:val="none" w:sz="0" w:space="0" w:color="auto"/>
        <w:right w:val="none" w:sz="0" w:space="0" w:color="auto"/>
      </w:divBdr>
    </w:div>
    <w:div w:id="1228566375">
      <w:bodyDiv w:val="1"/>
      <w:marLeft w:val="0"/>
      <w:marRight w:val="0"/>
      <w:marTop w:val="0"/>
      <w:marBottom w:val="0"/>
      <w:divBdr>
        <w:top w:val="none" w:sz="0" w:space="0" w:color="auto"/>
        <w:left w:val="none" w:sz="0" w:space="0" w:color="auto"/>
        <w:bottom w:val="none" w:sz="0" w:space="0" w:color="auto"/>
        <w:right w:val="none" w:sz="0" w:space="0" w:color="auto"/>
      </w:divBdr>
    </w:div>
    <w:div w:id="1229654970">
      <w:bodyDiv w:val="1"/>
      <w:marLeft w:val="0"/>
      <w:marRight w:val="0"/>
      <w:marTop w:val="0"/>
      <w:marBottom w:val="0"/>
      <w:divBdr>
        <w:top w:val="none" w:sz="0" w:space="0" w:color="auto"/>
        <w:left w:val="none" w:sz="0" w:space="0" w:color="auto"/>
        <w:bottom w:val="none" w:sz="0" w:space="0" w:color="auto"/>
        <w:right w:val="none" w:sz="0" w:space="0" w:color="auto"/>
      </w:divBdr>
    </w:div>
    <w:div w:id="1235697629">
      <w:bodyDiv w:val="1"/>
      <w:marLeft w:val="0"/>
      <w:marRight w:val="0"/>
      <w:marTop w:val="0"/>
      <w:marBottom w:val="0"/>
      <w:divBdr>
        <w:top w:val="none" w:sz="0" w:space="0" w:color="auto"/>
        <w:left w:val="none" w:sz="0" w:space="0" w:color="auto"/>
        <w:bottom w:val="none" w:sz="0" w:space="0" w:color="auto"/>
        <w:right w:val="none" w:sz="0" w:space="0" w:color="auto"/>
      </w:divBdr>
    </w:div>
    <w:div w:id="1246842053">
      <w:bodyDiv w:val="1"/>
      <w:marLeft w:val="0"/>
      <w:marRight w:val="0"/>
      <w:marTop w:val="0"/>
      <w:marBottom w:val="0"/>
      <w:divBdr>
        <w:top w:val="none" w:sz="0" w:space="0" w:color="auto"/>
        <w:left w:val="none" w:sz="0" w:space="0" w:color="auto"/>
        <w:bottom w:val="none" w:sz="0" w:space="0" w:color="auto"/>
        <w:right w:val="none" w:sz="0" w:space="0" w:color="auto"/>
      </w:divBdr>
    </w:div>
    <w:div w:id="1246958731">
      <w:bodyDiv w:val="1"/>
      <w:marLeft w:val="0"/>
      <w:marRight w:val="0"/>
      <w:marTop w:val="0"/>
      <w:marBottom w:val="0"/>
      <w:divBdr>
        <w:top w:val="none" w:sz="0" w:space="0" w:color="auto"/>
        <w:left w:val="none" w:sz="0" w:space="0" w:color="auto"/>
        <w:bottom w:val="none" w:sz="0" w:space="0" w:color="auto"/>
        <w:right w:val="none" w:sz="0" w:space="0" w:color="auto"/>
      </w:divBdr>
    </w:div>
    <w:div w:id="1248156195">
      <w:bodyDiv w:val="1"/>
      <w:marLeft w:val="0"/>
      <w:marRight w:val="0"/>
      <w:marTop w:val="0"/>
      <w:marBottom w:val="0"/>
      <w:divBdr>
        <w:top w:val="none" w:sz="0" w:space="0" w:color="auto"/>
        <w:left w:val="none" w:sz="0" w:space="0" w:color="auto"/>
        <w:bottom w:val="none" w:sz="0" w:space="0" w:color="auto"/>
        <w:right w:val="none" w:sz="0" w:space="0" w:color="auto"/>
      </w:divBdr>
    </w:div>
    <w:div w:id="1251234997">
      <w:bodyDiv w:val="1"/>
      <w:marLeft w:val="0"/>
      <w:marRight w:val="0"/>
      <w:marTop w:val="0"/>
      <w:marBottom w:val="0"/>
      <w:divBdr>
        <w:top w:val="none" w:sz="0" w:space="0" w:color="auto"/>
        <w:left w:val="none" w:sz="0" w:space="0" w:color="auto"/>
        <w:bottom w:val="none" w:sz="0" w:space="0" w:color="auto"/>
        <w:right w:val="none" w:sz="0" w:space="0" w:color="auto"/>
      </w:divBdr>
    </w:div>
    <w:div w:id="1264142961">
      <w:bodyDiv w:val="1"/>
      <w:marLeft w:val="0"/>
      <w:marRight w:val="0"/>
      <w:marTop w:val="0"/>
      <w:marBottom w:val="0"/>
      <w:divBdr>
        <w:top w:val="none" w:sz="0" w:space="0" w:color="auto"/>
        <w:left w:val="none" w:sz="0" w:space="0" w:color="auto"/>
        <w:bottom w:val="none" w:sz="0" w:space="0" w:color="auto"/>
        <w:right w:val="none" w:sz="0" w:space="0" w:color="auto"/>
      </w:divBdr>
    </w:div>
    <w:div w:id="1266647036">
      <w:bodyDiv w:val="1"/>
      <w:marLeft w:val="0"/>
      <w:marRight w:val="0"/>
      <w:marTop w:val="0"/>
      <w:marBottom w:val="0"/>
      <w:divBdr>
        <w:top w:val="none" w:sz="0" w:space="0" w:color="auto"/>
        <w:left w:val="none" w:sz="0" w:space="0" w:color="auto"/>
        <w:bottom w:val="none" w:sz="0" w:space="0" w:color="auto"/>
        <w:right w:val="none" w:sz="0" w:space="0" w:color="auto"/>
      </w:divBdr>
    </w:div>
    <w:div w:id="1272123808">
      <w:bodyDiv w:val="1"/>
      <w:marLeft w:val="0"/>
      <w:marRight w:val="0"/>
      <w:marTop w:val="0"/>
      <w:marBottom w:val="0"/>
      <w:divBdr>
        <w:top w:val="none" w:sz="0" w:space="0" w:color="auto"/>
        <w:left w:val="none" w:sz="0" w:space="0" w:color="auto"/>
        <w:bottom w:val="none" w:sz="0" w:space="0" w:color="auto"/>
        <w:right w:val="none" w:sz="0" w:space="0" w:color="auto"/>
      </w:divBdr>
    </w:div>
    <w:div w:id="1273198316">
      <w:bodyDiv w:val="1"/>
      <w:marLeft w:val="0"/>
      <w:marRight w:val="0"/>
      <w:marTop w:val="0"/>
      <w:marBottom w:val="0"/>
      <w:divBdr>
        <w:top w:val="none" w:sz="0" w:space="0" w:color="auto"/>
        <w:left w:val="none" w:sz="0" w:space="0" w:color="auto"/>
        <w:bottom w:val="none" w:sz="0" w:space="0" w:color="auto"/>
        <w:right w:val="none" w:sz="0" w:space="0" w:color="auto"/>
      </w:divBdr>
    </w:div>
    <w:div w:id="1274560178">
      <w:bodyDiv w:val="1"/>
      <w:marLeft w:val="0"/>
      <w:marRight w:val="0"/>
      <w:marTop w:val="0"/>
      <w:marBottom w:val="0"/>
      <w:divBdr>
        <w:top w:val="none" w:sz="0" w:space="0" w:color="auto"/>
        <w:left w:val="none" w:sz="0" w:space="0" w:color="auto"/>
        <w:bottom w:val="none" w:sz="0" w:space="0" w:color="auto"/>
        <w:right w:val="none" w:sz="0" w:space="0" w:color="auto"/>
      </w:divBdr>
    </w:div>
    <w:div w:id="1314093793">
      <w:bodyDiv w:val="1"/>
      <w:marLeft w:val="0"/>
      <w:marRight w:val="0"/>
      <w:marTop w:val="0"/>
      <w:marBottom w:val="0"/>
      <w:divBdr>
        <w:top w:val="none" w:sz="0" w:space="0" w:color="auto"/>
        <w:left w:val="none" w:sz="0" w:space="0" w:color="auto"/>
        <w:bottom w:val="none" w:sz="0" w:space="0" w:color="auto"/>
        <w:right w:val="none" w:sz="0" w:space="0" w:color="auto"/>
      </w:divBdr>
    </w:div>
    <w:div w:id="1325352959">
      <w:bodyDiv w:val="1"/>
      <w:marLeft w:val="0"/>
      <w:marRight w:val="0"/>
      <w:marTop w:val="0"/>
      <w:marBottom w:val="0"/>
      <w:divBdr>
        <w:top w:val="none" w:sz="0" w:space="0" w:color="auto"/>
        <w:left w:val="none" w:sz="0" w:space="0" w:color="auto"/>
        <w:bottom w:val="none" w:sz="0" w:space="0" w:color="auto"/>
        <w:right w:val="none" w:sz="0" w:space="0" w:color="auto"/>
      </w:divBdr>
    </w:div>
    <w:div w:id="1325694878">
      <w:bodyDiv w:val="1"/>
      <w:marLeft w:val="0"/>
      <w:marRight w:val="0"/>
      <w:marTop w:val="0"/>
      <w:marBottom w:val="0"/>
      <w:divBdr>
        <w:top w:val="none" w:sz="0" w:space="0" w:color="auto"/>
        <w:left w:val="none" w:sz="0" w:space="0" w:color="auto"/>
        <w:bottom w:val="none" w:sz="0" w:space="0" w:color="auto"/>
        <w:right w:val="none" w:sz="0" w:space="0" w:color="auto"/>
      </w:divBdr>
    </w:div>
    <w:div w:id="1335843039">
      <w:bodyDiv w:val="1"/>
      <w:marLeft w:val="0"/>
      <w:marRight w:val="0"/>
      <w:marTop w:val="0"/>
      <w:marBottom w:val="0"/>
      <w:divBdr>
        <w:top w:val="none" w:sz="0" w:space="0" w:color="auto"/>
        <w:left w:val="none" w:sz="0" w:space="0" w:color="auto"/>
        <w:bottom w:val="none" w:sz="0" w:space="0" w:color="auto"/>
        <w:right w:val="none" w:sz="0" w:space="0" w:color="auto"/>
      </w:divBdr>
    </w:div>
    <w:div w:id="1335962274">
      <w:bodyDiv w:val="1"/>
      <w:marLeft w:val="0"/>
      <w:marRight w:val="0"/>
      <w:marTop w:val="0"/>
      <w:marBottom w:val="0"/>
      <w:divBdr>
        <w:top w:val="none" w:sz="0" w:space="0" w:color="auto"/>
        <w:left w:val="none" w:sz="0" w:space="0" w:color="auto"/>
        <w:bottom w:val="none" w:sz="0" w:space="0" w:color="auto"/>
        <w:right w:val="none" w:sz="0" w:space="0" w:color="auto"/>
      </w:divBdr>
    </w:div>
    <w:div w:id="1338852082">
      <w:bodyDiv w:val="1"/>
      <w:marLeft w:val="0"/>
      <w:marRight w:val="0"/>
      <w:marTop w:val="0"/>
      <w:marBottom w:val="0"/>
      <w:divBdr>
        <w:top w:val="none" w:sz="0" w:space="0" w:color="auto"/>
        <w:left w:val="none" w:sz="0" w:space="0" w:color="auto"/>
        <w:bottom w:val="none" w:sz="0" w:space="0" w:color="auto"/>
        <w:right w:val="none" w:sz="0" w:space="0" w:color="auto"/>
      </w:divBdr>
    </w:div>
    <w:div w:id="1364404648">
      <w:bodyDiv w:val="1"/>
      <w:marLeft w:val="0"/>
      <w:marRight w:val="0"/>
      <w:marTop w:val="0"/>
      <w:marBottom w:val="0"/>
      <w:divBdr>
        <w:top w:val="none" w:sz="0" w:space="0" w:color="auto"/>
        <w:left w:val="none" w:sz="0" w:space="0" w:color="auto"/>
        <w:bottom w:val="none" w:sz="0" w:space="0" w:color="auto"/>
        <w:right w:val="none" w:sz="0" w:space="0" w:color="auto"/>
      </w:divBdr>
    </w:div>
    <w:div w:id="1393385468">
      <w:bodyDiv w:val="1"/>
      <w:marLeft w:val="0"/>
      <w:marRight w:val="0"/>
      <w:marTop w:val="0"/>
      <w:marBottom w:val="0"/>
      <w:divBdr>
        <w:top w:val="none" w:sz="0" w:space="0" w:color="auto"/>
        <w:left w:val="none" w:sz="0" w:space="0" w:color="auto"/>
        <w:bottom w:val="none" w:sz="0" w:space="0" w:color="auto"/>
        <w:right w:val="none" w:sz="0" w:space="0" w:color="auto"/>
      </w:divBdr>
    </w:div>
    <w:div w:id="1393772146">
      <w:bodyDiv w:val="1"/>
      <w:marLeft w:val="0"/>
      <w:marRight w:val="0"/>
      <w:marTop w:val="0"/>
      <w:marBottom w:val="0"/>
      <w:divBdr>
        <w:top w:val="none" w:sz="0" w:space="0" w:color="auto"/>
        <w:left w:val="none" w:sz="0" w:space="0" w:color="auto"/>
        <w:bottom w:val="none" w:sz="0" w:space="0" w:color="auto"/>
        <w:right w:val="none" w:sz="0" w:space="0" w:color="auto"/>
      </w:divBdr>
    </w:div>
    <w:div w:id="1396320282">
      <w:bodyDiv w:val="1"/>
      <w:marLeft w:val="0"/>
      <w:marRight w:val="0"/>
      <w:marTop w:val="0"/>
      <w:marBottom w:val="0"/>
      <w:divBdr>
        <w:top w:val="none" w:sz="0" w:space="0" w:color="auto"/>
        <w:left w:val="none" w:sz="0" w:space="0" w:color="auto"/>
        <w:bottom w:val="none" w:sz="0" w:space="0" w:color="auto"/>
        <w:right w:val="none" w:sz="0" w:space="0" w:color="auto"/>
      </w:divBdr>
    </w:div>
    <w:div w:id="1398746842">
      <w:bodyDiv w:val="1"/>
      <w:marLeft w:val="0"/>
      <w:marRight w:val="0"/>
      <w:marTop w:val="0"/>
      <w:marBottom w:val="0"/>
      <w:divBdr>
        <w:top w:val="none" w:sz="0" w:space="0" w:color="auto"/>
        <w:left w:val="none" w:sz="0" w:space="0" w:color="auto"/>
        <w:bottom w:val="none" w:sz="0" w:space="0" w:color="auto"/>
        <w:right w:val="none" w:sz="0" w:space="0" w:color="auto"/>
      </w:divBdr>
    </w:div>
    <w:div w:id="1399476747">
      <w:bodyDiv w:val="1"/>
      <w:marLeft w:val="0"/>
      <w:marRight w:val="0"/>
      <w:marTop w:val="0"/>
      <w:marBottom w:val="0"/>
      <w:divBdr>
        <w:top w:val="none" w:sz="0" w:space="0" w:color="auto"/>
        <w:left w:val="none" w:sz="0" w:space="0" w:color="auto"/>
        <w:bottom w:val="none" w:sz="0" w:space="0" w:color="auto"/>
        <w:right w:val="none" w:sz="0" w:space="0" w:color="auto"/>
      </w:divBdr>
    </w:div>
    <w:div w:id="1417752199">
      <w:bodyDiv w:val="1"/>
      <w:marLeft w:val="0"/>
      <w:marRight w:val="0"/>
      <w:marTop w:val="0"/>
      <w:marBottom w:val="0"/>
      <w:divBdr>
        <w:top w:val="none" w:sz="0" w:space="0" w:color="auto"/>
        <w:left w:val="none" w:sz="0" w:space="0" w:color="auto"/>
        <w:bottom w:val="none" w:sz="0" w:space="0" w:color="auto"/>
        <w:right w:val="none" w:sz="0" w:space="0" w:color="auto"/>
      </w:divBdr>
    </w:div>
    <w:div w:id="1418483171">
      <w:bodyDiv w:val="1"/>
      <w:marLeft w:val="0"/>
      <w:marRight w:val="0"/>
      <w:marTop w:val="0"/>
      <w:marBottom w:val="0"/>
      <w:divBdr>
        <w:top w:val="none" w:sz="0" w:space="0" w:color="auto"/>
        <w:left w:val="none" w:sz="0" w:space="0" w:color="auto"/>
        <w:bottom w:val="none" w:sz="0" w:space="0" w:color="auto"/>
        <w:right w:val="none" w:sz="0" w:space="0" w:color="auto"/>
      </w:divBdr>
    </w:div>
    <w:div w:id="1421635616">
      <w:bodyDiv w:val="1"/>
      <w:marLeft w:val="0"/>
      <w:marRight w:val="0"/>
      <w:marTop w:val="0"/>
      <w:marBottom w:val="0"/>
      <w:divBdr>
        <w:top w:val="none" w:sz="0" w:space="0" w:color="auto"/>
        <w:left w:val="none" w:sz="0" w:space="0" w:color="auto"/>
        <w:bottom w:val="none" w:sz="0" w:space="0" w:color="auto"/>
        <w:right w:val="none" w:sz="0" w:space="0" w:color="auto"/>
      </w:divBdr>
    </w:div>
    <w:div w:id="1422139637">
      <w:bodyDiv w:val="1"/>
      <w:marLeft w:val="0"/>
      <w:marRight w:val="0"/>
      <w:marTop w:val="0"/>
      <w:marBottom w:val="0"/>
      <w:divBdr>
        <w:top w:val="none" w:sz="0" w:space="0" w:color="auto"/>
        <w:left w:val="none" w:sz="0" w:space="0" w:color="auto"/>
        <w:bottom w:val="none" w:sz="0" w:space="0" w:color="auto"/>
        <w:right w:val="none" w:sz="0" w:space="0" w:color="auto"/>
      </w:divBdr>
    </w:div>
    <w:div w:id="1425690246">
      <w:bodyDiv w:val="1"/>
      <w:marLeft w:val="0"/>
      <w:marRight w:val="0"/>
      <w:marTop w:val="0"/>
      <w:marBottom w:val="0"/>
      <w:divBdr>
        <w:top w:val="none" w:sz="0" w:space="0" w:color="auto"/>
        <w:left w:val="none" w:sz="0" w:space="0" w:color="auto"/>
        <w:bottom w:val="none" w:sz="0" w:space="0" w:color="auto"/>
        <w:right w:val="none" w:sz="0" w:space="0" w:color="auto"/>
      </w:divBdr>
    </w:div>
    <w:div w:id="1425766916">
      <w:bodyDiv w:val="1"/>
      <w:marLeft w:val="0"/>
      <w:marRight w:val="0"/>
      <w:marTop w:val="0"/>
      <w:marBottom w:val="0"/>
      <w:divBdr>
        <w:top w:val="none" w:sz="0" w:space="0" w:color="auto"/>
        <w:left w:val="none" w:sz="0" w:space="0" w:color="auto"/>
        <w:bottom w:val="none" w:sz="0" w:space="0" w:color="auto"/>
        <w:right w:val="none" w:sz="0" w:space="0" w:color="auto"/>
      </w:divBdr>
    </w:div>
    <w:div w:id="1430589371">
      <w:bodyDiv w:val="1"/>
      <w:marLeft w:val="0"/>
      <w:marRight w:val="0"/>
      <w:marTop w:val="0"/>
      <w:marBottom w:val="0"/>
      <w:divBdr>
        <w:top w:val="none" w:sz="0" w:space="0" w:color="auto"/>
        <w:left w:val="none" w:sz="0" w:space="0" w:color="auto"/>
        <w:bottom w:val="none" w:sz="0" w:space="0" w:color="auto"/>
        <w:right w:val="none" w:sz="0" w:space="0" w:color="auto"/>
      </w:divBdr>
    </w:div>
    <w:div w:id="1445727272">
      <w:bodyDiv w:val="1"/>
      <w:marLeft w:val="0"/>
      <w:marRight w:val="0"/>
      <w:marTop w:val="0"/>
      <w:marBottom w:val="0"/>
      <w:divBdr>
        <w:top w:val="none" w:sz="0" w:space="0" w:color="auto"/>
        <w:left w:val="none" w:sz="0" w:space="0" w:color="auto"/>
        <w:bottom w:val="none" w:sz="0" w:space="0" w:color="auto"/>
        <w:right w:val="none" w:sz="0" w:space="0" w:color="auto"/>
      </w:divBdr>
    </w:div>
    <w:div w:id="1445997093">
      <w:bodyDiv w:val="1"/>
      <w:marLeft w:val="0"/>
      <w:marRight w:val="0"/>
      <w:marTop w:val="0"/>
      <w:marBottom w:val="0"/>
      <w:divBdr>
        <w:top w:val="none" w:sz="0" w:space="0" w:color="auto"/>
        <w:left w:val="none" w:sz="0" w:space="0" w:color="auto"/>
        <w:bottom w:val="none" w:sz="0" w:space="0" w:color="auto"/>
        <w:right w:val="none" w:sz="0" w:space="0" w:color="auto"/>
      </w:divBdr>
    </w:div>
    <w:div w:id="1447235948">
      <w:bodyDiv w:val="1"/>
      <w:marLeft w:val="0"/>
      <w:marRight w:val="0"/>
      <w:marTop w:val="0"/>
      <w:marBottom w:val="0"/>
      <w:divBdr>
        <w:top w:val="none" w:sz="0" w:space="0" w:color="auto"/>
        <w:left w:val="none" w:sz="0" w:space="0" w:color="auto"/>
        <w:bottom w:val="none" w:sz="0" w:space="0" w:color="auto"/>
        <w:right w:val="none" w:sz="0" w:space="0" w:color="auto"/>
      </w:divBdr>
    </w:div>
    <w:div w:id="1451509706">
      <w:bodyDiv w:val="1"/>
      <w:marLeft w:val="0"/>
      <w:marRight w:val="0"/>
      <w:marTop w:val="0"/>
      <w:marBottom w:val="0"/>
      <w:divBdr>
        <w:top w:val="none" w:sz="0" w:space="0" w:color="auto"/>
        <w:left w:val="none" w:sz="0" w:space="0" w:color="auto"/>
        <w:bottom w:val="none" w:sz="0" w:space="0" w:color="auto"/>
        <w:right w:val="none" w:sz="0" w:space="0" w:color="auto"/>
      </w:divBdr>
    </w:div>
    <w:div w:id="1454011562">
      <w:bodyDiv w:val="1"/>
      <w:marLeft w:val="0"/>
      <w:marRight w:val="0"/>
      <w:marTop w:val="0"/>
      <w:marBottom w:val="0"/>
      <w:divBdr>
        <w:top w:val="none" w:sz="0" w:space="0" w:color="auto"/>
        <w:left w:val="none" w:sz="0" w:space="0" w:color="auto"/>
        <w:bottom w:val="none" w:sz="0" w:space="0" w:color="auto"/>
        <w:right w:val="none" w:sz="0" w:space="0" w:color="auto"/>
      </w:divBdr>
    </w:div>
    <w:div w:id="1458447387">
      <w:bodyDiv w:val="1"/>
      <w:marLeft w:val="0"/>
      <w:marRight w:val="0"/>
      <w:marTop w:val="0"/>
      <w:marBottom w:val="0"/>
      <w:divBdr>
        <w:top w:val="none" w:sz="0" w:space="0" w:color="auto"/>
        <w:left w:val="none" w:sz="0" w:space="0" w:color="auto"/>
        <w:bottom w:val="none" w:sz="0" w:space="0" w:color="auto"/>
        <w:right w:val="none" w:sz="0" w:space="0" w:color="auto"/>
      </w:divBdr>
    </w:div>
    <w:div w:id="1461846351">
      <w:bodyDiv w:val="1"/>
      <w:marLeft w:val="0"/>
      <w:marRight w:val="0"/>
      <w:marTop w:val="0"/>
      <w:marBottom w:val="0"/>
      <w:divBdr>
        <w:top w:val="none" w:sz="0" w:space="0" w:color="auto"/>
        <w:left w:val="none" w:sz="0" w:space="0" w:color="auto"/>
        <w:bottom w:val="none" w:sz="0" w:space="0" w:color="auto"/>
        <w:right w:val="none" w:sz="0" w:space="0" w:color="auto"/>
      </w:divBdr>
    </w:div>
    <w:div w:id="1475760483">
      <w:bodyDiv w:val="1"/>
      <w:marLeft w:val="0"/>
      <w:marRight w:val="0"/>
      <w:marTop w:val="0"/>
      <w:marBottom w:val="0"/>
      <w:divBdr>
        <w:top w:val="none" w:sz="0" w:space="0" w:color="auto"/>
        <w:left w:val="none" w:sz="0" w:space="0" w:color="auto"/>
        <w:bottom w:val="none" w:sz="0" w:space="0" w:color="auto"/>
        <w:right w:val="none" w:sz="0" w:space="0" w:color="auto"/>
      </w:divBdr>
    </w:div>
    <w:div w:id="1480726698">
      <w:bodyDiv w:val="1"/>
      <w:marLeft w:val="0"/>
      <w:marRight w:val="0"/>
      <w:marTop w:val="0"/>
      <w:marBottom w:val="0"/>
      <w:divBdr>
        <w:top w:val="none" w:sz="0" w:space="0" w:color="auto"/>
        <w:left w:val="none" w:sz="0" w:space="0" w:color="auto"/>
        <w:bottom w:val="none" w:sz="0" w:space="0" w:color="auto"/>
        <w:right w:val="none" w:sz="0" w:space="0" w:color="auto"/>
      </w:divBdr>
    </w:div>
    <w:div w:id="1483426016">
      <w:bodyDiv w:val="1"/>
      <w:marLeft w:val="0"/>
      <w:marRight w:val="0"/>
      <w:marTop w:val="0"/>
      <w:marBottom w:val="0"/>
      <w:divBdr>
        <w:top w:val="none" w:sz="0" w:space="0" w:color="auto"/>
        <w:left w:val="none" w:sz="0" w:space="0" w:color="auto"/>
        <w:bottom w:val="none" w:sz="0" w:space="0" w:color="auto"/>
        <w:right w:val="none" w:sz="0" w:space="0" w:color="auto"/>
      </w:divBdr>
    </w:div>
    <w:div w:id="1483542459">
      <w:bodyDiv w:val="1"/>
      <w:marLeft w:val="0"/>
      <w:marRight w:val="0"/>
      <w:marTop w:val="0"/>
      <w:marBottom w:val="0"/>
      <w:divBdr>
        <w:top w:val="none" w:sz="0" w:space="0" w:color="auto"/>
        <w:left w:val="none" w:sz="0" w:space="0" w:color="auto"/>
        <w:bottom w:val="none" w:sz="0" w:space="0" w:color="auto"/>
        <w:right w:val="none" w:sz="0" w:space="0" w:color="auto"/>
      </w:divBdr>
    </w:div>
    <w:div w:id="1488668755">
      <w:bodyDiv w:val="1"/>
      <w:marLeft w:val="0"/>
      <w:marRight w:val="0"/>
      <w:marTop w:val="0"/>
      <w:marBottom w:val="0"/>
      <w:divBdr>
        <w:top w:val="none" w:sz="0" w:space="0" w:color="auto"/>
        <w:left w:val="none" w:sz="0" w:space="0" w:color="auto"/>
        <w:bottom w:val="none" w:sz="0" w:space="0" w:color="auto"/>
        <w:right w:val="none" w:sz="0" w:space="0" w:color="auto"/>
      </w:divBdr>
    </w:div>
    <w:div w:id="1499268997">
      <w:bodyDiv w:val="1"/>
      <w:marLeft w:val="0"/>
      <w:marRight w:val="0"/>
      <w:marTop w:val="0"/>
      <w:marBottom w:val="0"/>
      <w:divBdr>
        <w:top w:val="none" w:sz="0" w:space="0" w:color="auto"/>
        <w:left w:val="none" w:sz="0" w:space="0" w:color="auto"/>
        <w:bottom w:val="none" w:sz="0" w:space="0" w:color="auto"/>
        <w:right w:val="none" w:sz="0" w:space="0" w:color="auto"/>
      </w:divBdr>
    </w:div>
    <w:div w:id="1501459055">
      <w:bodyDiv w:val="1"/>
      <w:marLeft w:val="0"/>
      <w:marRight w:val="0"/>
      <w:marTop w:val="0"/>
      <w:marBottom w:val="0"/>
      <w:divBdr>
        <w:top w:val="none" w:sz="0" w:space="0" w:color="auto"/>
        <w:left w:val="none" w:sz="0" w:space="0" w:color="auto"/>
        <w:bottom w:val="none" w:sz="0" w:space="0" w:color="auto"/>
        <w:right w:val="none" w:sz="0" w:space="0" w:color="auto"/>
      </w:divBdr>
    </w:div>
    <w:div w:id="1519389987">
      <w:bodyDiv w:val="1"/>
      <w:marLeft w:val="0"/>
      <w:marRight w:val="0"/>
      <w:marTop w:val="0"/>
      <w:marBottom w:val="0"/>
      <w:divBdr>
        <w:top w:val="none" w:sz="0" w:space="0" w:color="auto"/>
        <w:left w:val="none" w:sz="0" w:space="0" w:color="auto"/>
        <w:bottom w:val="none" w:sz="0" w:space="0" w:color="auto"/>
        <w:right w:val="none" w:sz="0" w:space="0" w:color="auto"/>
      </w:divBdr>
    </w:div>
    <w:div w:id="1519418923">
      <w:bodyDiv w:val="1"/>
      <w:marLeft w:val="0"/>
      <w:marRight w:val="0"/>
      <w:marTop w:val="0"/>
      <w:marBottom w:val="0"/>
      <w:divBdr>
        <w:top w:val="none" w:sz="0" w:space="0" w:color="auto"/>
        <w:left w:val="none" w:sz="0" w:space="0" w:color="auto"/>
        <w:bottom w:val="none" w:sz="0" w:space="0" w:color="auto"/>
        <w:right w:val="none" w:sz="0" w:space="0" w:color="auto"/>
      </w:divBdr>
    </w:div>
    <w:div w:id="1522624865">
      <w:bodyDiv w:val="1"/>
      <w:marLeft w:val="0"/>
      <w:marRight w:val="0"/>
      <w:marTop w:val="0"/>
      <w:marBottom w:val="0"/>
      <w:divBdr>
        <w:top w:val="none" w:sz="0" w:space="0" w:color="auto"/>
        <w:left w:val="none" w:sz="0" w:space="0" w:color="auto"/>
        <w:bottom w:val="none" w:sz="0" w:space="0" w:color="auto"/>
        <w:right w:val="none" w:sz="0" w:space="0" w:color="auto"/>
      </w:divBdr>
    </w:div>
    <w:div w:id="1523593286">
      <w:bodyDiv w:val="1"/>
      <w:marLeft w:val="0"/>
      <w:marRight w:val="0"/>
      <w:marTop w:val="0"/>
      <w:marBottom w:val="0"/>
      <w:divBdr>
        <w:top w:val="none" w:sz="0" w:space="0" w:color="auto"/>
        <w:left w:val="none" w:sz="0" w:space="0" w:color="auto"/>
        <w:bottom w:val="none" w:sz="0" w:space="0" w:color="auto"/>
        <w:right w:val="none" w:sz="0" w:space="0" w:color="auto"/>
      </w:divBdr>
    </w:div>
    <w:div w:id="1524051012">
      <w:bodyDiv w:val="1"/>
      <w:marLeft w:val="0"/>
      <w:marRight w:val="0"/>
      <w:marTop w:val="0"/>
      <w:marBottom w:val="0"/>
      <w:divBdr>
        <w:top w:val="none" w:sz="0" w:space="0" w:color="auto"/>
        <w:left w:val="none" w:sz="0" w:space="0" w:color="auto"/>
        <w:bottom w:val="none" w:sz="0" w:space="0" w:color="auto"/>
        <w:right w:val="none" w:sz="0" w:space="0" w:color="auto"/>
      </w:divBdr>
    </w:div>
    <w:div w:id="1548952201">
      <w:bodyDiv w:val="1"/>
      <w:marLeft w:val="0"/>
      <w:marRight w:val="0"/>
      <w:marTop w:val="0"/>
      <w:marBottom w:val="0"/>
      <w:divBdr>
        <w:top w:val="none" w:sz="0" w:space="0" w:color="auto"/>
        <w:left w:val="none" w:sz="0" w:space="0" w:color="auto"/>
        <w:bottom w:val="none" w:sz="0" w:space="0" w:color="auto"/>
        <w:right w:val="none" w:sz="0" w:space="0" w:color="auto"/>
      </w:divBdr>
    </w:div>
    <w:div w:id="1551922389">
      <w:bodyDiv w:val="1"/>
      <w:marLeft w:val="0"/>
      <w:marRight w:val="0"/>
      <w:marTop w:val="0"/>
      <w:marBottom w:val="0"/>
      <w:divBdr>
        <w:top w:val="none" w:sz="0" w:space="0" w:color="auto"/>
        <w:left w:val="none" w:sz="0" w:space="0" w:color="auto"/>
        <w:bottom w:val="none" w:sz="0" w:space="0" w:color="auto"/>
        <w:right w:val="none" w:sz="0" w:space="0" w:color="auto"/>
      </w:divBdr>
    </w:div>
    <w:div w:id="1561866464">
      <w:bodyDiv w:val="1"/>
      <w:marLeft w:val="0"/>
      <w:marRight w:val="0"/>
      <w:marTop w:val="0"/>
      <w:marBottom w:val="0"/>
      <w:divBdr>
        <w:top w:val="none" w:sz="0" w:space="0" w:color="auto"/>
        <w:left w:val="none" w:sz="0" w:space="0" w:color="auto"/>
        <w:bottom w:val="none" w:sz="0" w:space="0" w:color="auto"/>
        <w:right w:val="none" w:sz="0" w:space="0" w:color="auto"/>
      </w:divBdr>
    </w:div>
    <w:div w:id="1566257638">
      <w:bodyDiv w:val="1"/>
      <w:marLeft w:val="0"/>
      <w:marRight w:val="0"/>
      <w:marTop w:val="0"/>
      <w:marBottom w:val="0"/>
      <w:divBdr>
        <w:top w:val="none" w:sz="0" w:space="0" w:color="auto"/>
        <w:left w:val="none" w:sz="0" w:space="0" w:color="auto"/>
        <w:bottom w:val="none" w:sz="0" w:space="0" w:color="auto"/>
        <w:right w:val="none" w:sz="0" w:space="0" w:color="auto"/>
      </w:divBdr>
    </w:div>
    <w:div w:id="1572733981">
      <w:bodyDiv w:val="1"/>
      <w:marLeft w:val="0"/>
      <w:marRight w:val="0"/>
      <w:marTop w:val="0"/>
      <w:marBottom w:val="0"/>
      <w:divBdr>
        <w:top w:val="none" w:sz="0" w:space="0" w:color="auto"/>
        <w:left w:val="none" w:sz="0" w:space="0" w:color="auto"/>
        <w:bottom w:val="none" w:sz="0" w:space="0" w:color="auto"/>
        <w:right w:val="none" w:sz="0" w:space="0" w:color="auto"/>
      </w:divBdr>
    </w:div>
    <w:div w:id="1587377560">
      <w:bodyDiv w:val="1"/>
      <w:marLeft w:val="0"/>
      <w:marRight w:val="0"/>
      <w:marTop w:val="0"/>
      <w:marBottom w:val="0"/>
      <w:divBdr>
        <w:top w:val="none" w:sz="0" w:space="0" w:color="auto"/>
        <w:left w:val="none" w:sz="0" w:space="0" w:color="auto"/>
        <w:bottom w:val="none" w:sz="0" w:space="0" w:color="auto"/>
        <w:right w:val="none" w:sz="0" w:space="0" w:color="auto"/>
      </w:divBdr>
    </w:div>
    <w:div w:id="1591429288">
      <w:bodyDiv w:val="1"/>
      <w:marLeft w:val="0"/>
      <w:marRight w:val="0"/>
      <w:marTop w:val="0"/>
      <w:marBottom w:val="0"/>
      <w:divBdr>
        <w:top w:val="none" w:sz="0" w:space="0" w:color="auto"/>
        <w:left w:val="none" w:sz="0" w:space="0" w:color="auto"/>
        <w:bottom w:val="none" w:sz="0" w:space="0" w:color="auto"/>
        <w:right w:val="none" w:sz="0" w:space="0" w:color="auto"/>
      </w:divBdr>
    </w:div>
    <w:div w:id="1600141456">
      <w:bodyDiv w:val="1"/>
      <w:marLeft w:val="0"/>
      <w:marRight w:val="0"/>
      <w:marTop w:val="0"/>
      <w:marBottom w:val="0"/>
      <w:divBdr>
        <w:top w:val="none" w:sz="0" w:space="0" w:color="auto"/>
        <w:left w:val="none" w:sz="0" w:space="0" w:color="auto"/>
        <w:bottom w:val="none" w:sz="0" w:space="0" w:color="auto"/>
        <w:right w:val="none" w:sz="0" w:space="0" w:color="auto"/>
      </w:divBdr>
    </w:div>
    <w:div w:id="1614708051">
      <w:bodyDiv w:val="1"/>
      <w:marLeft w:val="0"/>
      <w:marRight w:val="0"/>
      <w:marTop w:val="0"/>
      <w:marBottom w:val="0"/>
      <w:divBdr>
        <w:top w:val="none" w:sz="0" w:space="0" w:color="auto"/>
        <w:left w:val="none" w:sz="0" w:space="0" w:color="auto"/>
        <w:bottom w:val="none" w:sz="0" w:space="0" w:color="auto"/>
        <w:right w:val="none" w:sz="0" w:space="0" w:color="auto"/>
      </w:divBdr>
    </w:div>
    <w:div w:id="1616672135">
      <w:bodyDiv w:val="1"/>
      <w:marLeft w:val="0"/>
      <w:marRight w:val="0"/>
      <w:marTop w:val="0"/>
      <w:marBottom w:val="0"/>
      <w:divBdr>
        <w:top w:val="none" w:sz="0" w:space="0" w:color="auto"/>
        <w:left w:val="none" w:sz="0" w:space="0" w:color="auto"/>
        <w:bottom w:val="none" w:sz="0" w:space="0" w:color="auto"/>
        <w:right w:val="none" w:sz="0" w:space="0" w:color="auto"/>
      </w:divBdr>
    </w:div>
    <w:div w:id="1633949172">
      <w:bodyDiv w:val="1"/>
      <w:marLeft w:val="0"/>
      <w:marRight w:val="0"/>
      <w:marTop w:val="0"/>
      <w:marBottom w:val="0"/>
      <w:divBdr>
        <w:top w:val="none" w:sz="0" w:space="0" w:color="auto"/>
        <w:left w:val="none" w:sz="0" w:space="0" w:color="auto"/>
        <w:bottom w:val="none" w:sz="0" w:space="0" w:color="auto"/>
        <w:right w:val="none" w:sz="0" w:space="0" w:color="auto"/>
      </w:divBdr>
    </w:div>
    <w:div w:id="1653363481">
      <w:bodyDiv w:val="1"/>
      <w:marLeft w:val="0"/>
      <w:marRight w:val="0"/>
      <w:marTop w:val="0"/>
      <w:marBottom w:val="0"/>
      <w:divBdr>
        <w:top w:val="none" w:sz="0" w:space="0" w:color="auto"/>
        <w:left w:val="none" w:sz="0" w:space="0" w:color="auto"/>
        <w:bottom w:val="none" w:sz="0" w:space="0" w:color="auto"/>
        <w:right w:val="none" w:sz="0" w:space="0" w:color="auto"/>
      </w:divBdr>
    </w:div>
    <w:div w:id="1654790666">
      <w:bodyDiv w:val="1"/>
      <w:marLeft w:val="0"/>
      <w:marRight w:val="0"/>
      <w:marTop w:val="0"/>
      <w:marBottom w:val="0"/>
      <w:divBdr>
        <w:top w:val="none" w:sz="0" w:space="0" w:color="auto"/>
        <w:left w:val="none" w:sz="0" w:space="0" w:color="auto"/>
        <w:bottom w:val="none" w:sz="0" w:space="0" w:color="auto"/>
        <w:right w:val="none" w:sz="0" w:space="0" w:color="auto"/>
      </w:divBdr>
    </w:div>
    <w:div w:id="1659576313">
      <w:bodyDiv w:val="1"/>
      <w:marLeft w:val="0"/>
      <w:marRight w:val="0"/>
      <w:marTop w:val="0"/>
      <w:marBottom w:val="0"/>
      <w:divBdr>
        <w:top w:val="none" w:sz="0" w:space="0" w:color="auto"/>
        <w:left w:val="none" w:sz="0" w:space="0" w:color="auto"/>
        <w:bottom w:val="none" w:sz="0" w:space="0" w:color="auto"/>
        <w:right w:val="none" w:sz="0" w:space="0" w:color="auto"/>
      </w:divBdr>
    </w:div>
    <w:div w:id="1666087104">
      <w:bodyDiv w:val="1"/>
      <w:marLeft w:val="0"/>
      <w:marRight w:val="0"/>
      <w:marTop w:val="0"/>
      <w:marBottom w:val="0"/>
      <w:divBdr>
        <w:top w:val="none" w:sz="0" w:space="0" w:color="auto"/>
        <w:left w:val="none" w:sz="0" w:space="0" w:color="auto"/>
        <w:bottom w:val="none" w:sz="0" w:space="0" w:color="auto"/>
        <w:right w:val="none" w:sz="0" w:space="0" w:color="auto"/>
      </w:divBdr>
    </w:div>
    <w:div w:id="1687517215">
      <w:bodyDiv w:val="1"/>
      <w:marLeft w:val="0"/>
      <w:marRight w:val="0"/>
      <w:marTop w:val="0"/>
      <w:marBottom w:val="0"/>
      <w:divBdr>
        <w:top w:val="none" w:sz="0" w:space="0" w:color="auto"/>
        <w:left w:val="none" w:sz="0" w:space="0" w:color="auto"/>
        <w:bottom w:val="none" w:sz="0" w:space="0" w:color="auto"/>
        <w:right w:val="none" w:sz="0" w:space="0" w:color="auto"/>
      </w:divBdr>
    </w:div>
    <w:div w:id="1687826457">
      <w:bodyDiv w:val="1"/>
      <w:marLeft w:val="0"/>
      <w:marRight w:val="0"/>
      <w:marTop w:val="0"/>
      <w:marBottom w:val="0"/>
      <w:divBdr>
        <w:top w:val="none" w:sz="0" w:space="0" w:color="auto"/>
        <w:left w:val="none" w:sz="0" w:space="0" w:color="auto"/>
        <w:bottom w:val="none" w:sz="0" w:space="0" w:color="auto"/>
        <w:right w:val="none" w:sz="0" w:space="0" w:color="auto"/>
      </w:divBdr>
    </w:div>
    <w:div w:id="1700623042">
      <w:bodyDiv w:val="1"/>
      <w:marLeft w:val="0"/>
      <w:marRight w:val="0"/>
      <w:marTop w:val="0"/>
      <w:marBottom w:val="0"/>
      <w:divBdr>
        <w:top w:val="none" w:sz="0" w:space="0" w:color="auto"/>
        <w:left w:val="none" w:sz="0" w:space="0" w:color="auto"/>
        <w:bottom w:val="none" w:sz="0" w:space="0" w:color="auto"/>
        <w:right w:val="none" w:sz="0" w:space="0" w:color="auto"/>
      </w:divBdr>
    </w:div>
    <w:div w:id="1703432759">
      <w:bodyDiv w:val="1"/>
      <w:marLeft w:val="0"/>
      <w:marRight w:val="0"/>
      <w:marTop w:val="0"/>
      <w:marBottom w:val="0"/>
      <w:divBdr>
        <w:top w:val="none" w:sz="0" w:space="0" w:color="auto"/>
        <w:left w:val="none" w:sz="0" w:space="0" w:color="auto"/>
        <w:bottom w:val="none" w:sz="0" w:space="0" w:color="auto"/>
        <w:right w:val="none" w:sz="0" w:space="0" w:color="auto"/>
      </w:divBdr>
    </w:div>
    <w:div w:id="1704209000">
      <w:bodyDiv w:val="1"/>
      <w:marLeft w:val="0"/>
      <w:marRight w:val="0"/>
      <w:marTop w:val="0"/>
      <w:marBottom w:val="0"/>
      <w:divBdr>
        <w:top w:val="none" w:sz="0" w:space="0" w:color="auto"/>
        <w:left w:val="none" w:sz="0" w:space="0" w:color="auto"/>
        <w:bottom w:val="none" w:sz="0" w:space="0" w:color="auto"/>
        <w:right w:val="none" w:sz="0" w:space="0" w:color="auto"/>
      </w:divBdr>
    </w:div>
    <w:div w:id="1712341272">
      <w:bodyDiv w:val="1"/>
      <w:marLeft w:val="0"/>
      <w:marRight w:val="0"/>
      <w:marTop w:val="0"/>
      <w:marBottom w:val="0"/>
      <w:divBdr>
        <w:top w:val="none" w:sz="0" w:space="0" w:color="auto"/>
        <w:left w:val="none" w:sz="0" w:space="0" w:color="auto"/>
        <w:bottom w:val="none" w:sz="0" w:space="0" w:color="auto"/>
        <w:right w:val="none" w:sz="0" w:space="0" w:color="auto"/>
      </w:divBdr>
    </w:div>
    <w:div w:id="1714694001">
      <w:bodyDiv w:val="1"/>
      <w:marLeft w:val="0"/>
      <w:marRight w:val="0"/>
      <w:marTop w:val="0"/>
      <w:marBottom w:val="0"/>
      <w:divBdr>
        <w:top w:val="none" w:sz="0" w:space="0" w:color="auto"/>
        <w:left w:val="none" w:sz="0" w:space="0" w:color="auto"/>
        <w:bottom w:val="none" w:sz="0" w:space="0" w:color="auto"/>
        <w:right w:val="none" w:sz="0" w:space="0" w:color="auto"/>
      </w:divBdr>
    </w:div>
    <w:div w:id="1715546429">
      <w:bodyDiv w:val="1"/>
      <w:marLeft w:val="0"/>
      <w:marRight w:val="0"/>
      <w:marTop w:val="0"/>
      <w:marBottom w:val="0"/>
      <w:divBdr>
        <w:top w:val="none" w:sz="0" w:space="0" w:color="auto"/>
        <w:left w:val="none" w:sz="0" w:space="0" w:color="auto"/>
        <w:bottom w:val="none" w:sz="0" w:space="0" w:color="auto"/>
        <w:right w:val="none" w:sz="0" w:space="0" w:color="auto"/>
      </w:divBdr>
    </w:div>
    <w:div w:id="1720594015">
      <w:bodyDiv w:val="1"/>
      <w:marLeft w:val="0"/>
      <w:marRight w:val="0"/>
      <w:marTop w:val="0"/>
      <w:marBottom w:val="0"/>
      <w:divBdr>
        <w:top w:val="none" w:sz="0" w:space="0" w:color="auto"/>
        <w:left w:val="none" w:sz="0" w:space="0" w:color="auto"/>
        <w:bottom w:val="none" w:sz="0" w:space="0" w:color="auto"/>
        <w:right w:val="none" w:sz="0" w:space="0" w:color="auto"/>
      </w:divBdr>
    </w:div>
    <w:div w:id="1721661793">
      <w:bodyDiv w:val="1"/>
      <w:marLeft w:val="0"/>
      <w:marRight w:val="0"/>
      <w:marTop w:val="0"/>
      <w:marBottom w:val="0"/>
      <w:divBdr>
        <w:top w:val="none" w:sz="0" w:space="0" w:color="auto"/>
        <w:left w:val="none" w:sz="0" w:space="0" w:color="auto"/>
        <w:bottom w:val="none" w:sz="0" w:space="0" w:color="auto"/>
        <w:right w:val="none" w:sz="0" w:space="0" w:color="auto"/>
      </w:divBdr>
    </w:div>
    <w:div w:id="1728794303">
      <w:bodyDiv w:val="1"/>
      <w:marLeft w:val="0"/>
      <w:marRight w:val="0"/>
      <w:marTop w:val="0"/>
      <w:marBottom w:val="0"/>
      <w:divBdr>
        <w:top w:val="none" w:sz="0" w:space="0" w:color="auto"/>
        <w:left w:val="none" w:sz="0" w:space="0" w:color="auto"/>
        <w:bottom w:val="none" w:sz="0" w:space="0" w:color="auto"/>
        <w:right w:val="none" w:sz="0" w:space="0" w:color="auto"/>
      </w:divBdr>
    </w:div>
    <w:div w:id="1741056767">
      <w:bodyDiv w:val="1"/>
      <w:marLeft w:val="0"/>
      <w:marRight w:val="0"/>
      <w:marTop w:val="0"/>
      <w:marBottom w:val="0"/>
      <w:divBdr>
        <w:top w:val="none" w:sz="0" w:space="0" w:color="auto"/>
        <w:left w:val="none" w:sz="0" w:space="0" w:color="auto"/>
        <w:bottom w:val="none" w:sz="0" w:space="0" w:color="auto"/>
        <w:right w:val="none" w:sz="0" w:space="0" w:color="auto"/>
      </w:divBdr>
    </w:div>
    <w:div w:id="1744373579">
      <w:bodyDiv w:val="1"/>
      <w:marLeft w:val="0"/>
      <w:marRight w:val="0"/>
      <w:marTop w:val="0"/>
      <w:marBottom w:val="0"/>
      <w:divBdr>
        <w:top w:val="none" w:sz="0" w:space="0" w:color="auto"/>
        <w:left w:val="none" w:sz="0" w:space="0" w:color="auto"/>
        <w:bottom w:val="none" w:sz="0" w:space="0" w:color="auto"/>
        <w:right w:val="none" w:sz="0" w:space="0" w:color="auto"/>
      </w:divBdr>
    </w:div>
    <w:div w:id="1747258972">
      <w:bodyDiv w:val="1"/>
      <w:marLeft w:val="0"/>
      <w:marRight w:val="0"/>
      <w:marTop w:val="0"/>
      <w:marBottom w:val="0"/>
      <w:divBdr>
        <w:top w:val="none" w:sz="0" w:space="0" w:color="auto"/>
        <w:left w:val="none" w:sz="0" w:space="0" w:color="auto"/>
        <w:bottom w:val="none" w:sz="0" w:space="0" w:color="auto"/>
        <w:right w:val="none" w:sz="0" w:space="0" w:color="auto"/>
      </w:divBdr>
    </w:div>
    <w:div w:id="1747917718">
      <w:bodyDiv w:val="1"/>
      <w:marLeft w:val="0"/>
      <w:marRight w:val="0"/>
      <w:marTop w:val="0"/>
      <w:marBottom w:val="0"/>
      <w:divBdr>
        <w:top w:val="none" w:sz="0" w:space="0" w:color="auto"/>
        <w:left w:val="none" w:sz="0" w:space="0" w:color="auto"/>
        <w:bottom w:val="none" w:sz="0" w:space="0" w:color="auto"/>
        <w:right w:val="none" w:sz="0" w:space="0" w:color="auto"/>
      </w:divBdr>
    </w:div>
    <w:div w:id="1753039758">
      <w:bodyDiv w:val="1"/>
      <w:marLeft w:val="0"/>
      <w:marRight w:val="0"/>
      <w:marTop w:val="0"/>
      <w:marBottom w:val="0"/>
      <w:divBdr>
        <w:top w:val="none" w:sz="0" w:space="0" w:color="auto"/>
        <w:left w:val="none" w:sz="0" w:space="0" w:color="auto"/>
        <w:bottom w:val="none" w:sz="0" w:space="0" w:color="auto"/>
        <w:right w:val="none" w:sz="0" w:space="0" w:color="auto"/>
      </w:divBdr>
    </w:div>
    <w:div w:id="1773284499">
      <w:bodyDiv w:val="1"/>
      <w:marLeft w:val="0"/>
      <w:marRight w:val="0"/>
      <w:marTop w:val="0"/>
      <w:marBottom w:val="0"/>
      <w:divBdr>
        <w:top w:val="none" w:sz="0" w:space="0" w:color="auto"/>
        <w:left w:val="none" w:sz="0" w:space="0" w:color="auto"/>
        <w:bottom w:val="none" w:sz="0" w:space="0" w:color="auto"/>
        <w:right w:val="none" w:sz="0" w:space="0" w:color="auto"/>
      </w:divBdr>
    </w:div>
    <w:div w:id="1775633635">
      <w:bodyDiv w:val="1"/>
      <w:marLeft w:val="0"/>
      <w:marRight w:val="0"/>
      <w:marTop w:val="0"/>
      <w:marBottom w:val="0"/>
      <w:divBdr>
        <w:top w:val="none" w:sz="0" w:space="0" w:color="auto"/>
        <w:left w:val="none" w:sz="0" w:space="0" w:color="auto"/>
        <w:bottom w:val="none" w:sz="0" w:space="0" w:color="auto"/>
        <w:right w:val="none" w:sz="0" w:space="0" w:color="auto"/>
      </w:divBdr>
    </w:div>
    <w:div w:id="1781752439">
      <w:bodyDiv w:val="1"/>
      <w:marLeft w:val="0"/>
      <w:marRight w:val="0"/>
      <w:marTop w:val="0"/>
      <w:marBottom w:val="0"/>
      <w:divBdr>
        <w:top w:val="none" w:sz="0" w:space="0" w:color="auto"/>
        <w:left w:val="none" w:sz="0" w:space="0" w:color="auto"/>
        <w:bottom w:val="none" w:sz="0" w:space="0" w:color="auto"/>
        <w:right w:val="none" w:sz="0" w:space="0" w:color="auto"/>
      </w:divBdr>
    </w:div>
    <w:div w:id="1790271885">
      <w:bodyDiv w:val="1"/>
      <w:marLeft w:val="0"/>
      <w:marRight w:val="0"/>
      <w:marTop w:val="0"/>
      <w:marBottom w:val="0"/>
      <w:divBdr>
        <w:top w:val="none" w:sz="0" w:space="0" w:color="auto"/>
        <w:left w:val="none" w:sz="0" w:space="0" w:color="auto"/>
        <w:bottom w:val="none" w:sz="0" w:space="0" w:color="auto"/>
        <w:right w:val="none" w:sz="0" w:space="0" w:color="auto"/>
      </w:divBdr>
    </w:div>
    <w:div w:id="1807043751">
      <w:bodyDiv w:val="1"/>
      <w:marLeft w:val="0"/>
      <w:marRight w:val="0"/>
      <w:marTop w:val="0"/>
      <w:marBottom w:val="0"/>
      <w:divBdr>
        <w:top w:val="none" w:sz="0" w:space="0" w:color="auto"/>
        <w:left w:val="none" w:sz="0" w:space="0" w:color="auto"/>
        <w:bottom w:val="none" w:sz="0" w:space="0" w:color="auto"/>
        <w:right w:val="none" w:sz="0" w:space="0" w:color="auto"/>
      </w:divBdr>
    </w:div>
    <w:div w:id="1818718392">
      <w:bodyDiv w:val="1"/>
      <w:marLeft w:val="0"/>
      <w:marRight w:val="0"/>
      <w:marTop w:val="0"/>
      <w:marBottom w:val="0"/>
      <w:divBdr>
        <w:top w:val="none" w:sz="0" w:space="0" w:color="auto"/>
        <w:left w:val="none" w:sz="0" w:space="0" w:color="auto"/>
        <w:bottom w:val="none" w:sz="0" w:space="0" w:color="auto"/>
        <w:right w:val="none" w:sz="0" w:space="0" w:color="auto"/>
      </w:divBdr>
    </w:div>
    <w:div w:id="1823615619">
      <w:bodyDiv w:val="1"/>
      <w:marLeft w:val="0"/>
      <w:marRight w:val="0"/>
      <w:marTop w:val="0"/>
      <w:marBottom w:val="0"/>
      <w:divBdr>
        <w:top w:val="none" w:sz="0" w:space="0" w:color="auto"/>
        <w:left w:val="none" w:sz="0" w:space="0" w:color="auto"/>
        <w:bottom w:val="none" w:sz="0" w:space="0" w:color="auto"/>
        <w:right w:val="none" w:sz="0" w:space="0" w:color="auto"/>
      </w:divBdr>
    </w:div>
    <w:div w:id="1824933528">
      <w:bodyDiv w:val="1"/>
      <w:marLeft w:val="0"/>
      <w:marRight w:val="0"/>
      <w:marTop w:val="0"/>
      <w:marBottom w:val="0"/>
      <w:divBdr>
        <w:top w:val="none" w:sz="0" w:space="0" w:color="auto"/>
        <w:left w:val="none" w:sz="0" w:space="0" w:color="auto"/>
        <w:bottom w:val="none" w:sz="0" w:space="0" w:color="auto"/>
        <w:right w:val="none" w:sz="0" w:space="0" w:color="auto"/>
      </w:divBdr>
    </w:div>
    <w:div w:id="1828983864">
      <w:bodyDiv w:val="1"/>
      <w:marLeft w:val="0"/>
      <w:marRight w:val="0"/>
      <w:marTop w:val="0"/>
      <w:marBottom w:val="0"/>
      <w:divBdr>
        <w:top w:val="none" w:sz="0" w:space="0" w:color="auto"/>
        <w:left w:val="none" w:sz="0" w:space="0" w:color="auto"/>
        <w:bottom w:val="none" w:sz="0" w:space="0" w:color="auto"/>
        <w:right w:val="none" w:sz="0" w:space="0" w:color="auto"/>
      </w:divBdr>
    </w:div>
    <w:div w:id="1835879460">
      <w:bodyDiv w:val="1"/>
      <w:marLeft w:val="0"/>
      <w:marRight w:val="0"/>
      <w:marTop w:val="0"/>
      <w:marBottom w:val="0"/>
      <w:divBdr>
        <w:top w:val="none" w:sz="0" w:space="0" w:color="auto"/>
        <w:left w:val="none" w:sz="0" w:space="0" w:color="auto"/>
        <w:bottom w:val="none" w:sz="0" w:space="0" w:color="auto"/>
        <w:right w:val="none" w:sz="0" w:space="0" w:color="auto"/>
      </w:divBdr>
    </w:div>
    <w:div w:id="1838230154">
      <w:bodyDiv w:val="1"/>
      <w:marLeft w:val="0"/>
      <w:marRight w:val="0"/>
      <w:marTop w:val="0"/>
      <w:marBottom w:val="0"/>
      <w:divBdr>
        <w:top w:val="none" w:sz="0" w:space="0" w:color="auto"/>
        <w:left w:val="none" w:sz="0" w:space="0" w:color="auto"/>
        <w:bottom w:val="none" w:sz="0" w:space="0" w:color="auto"/>
        <w:right w:val="none" w:sz="0" w:space="0" w:color="auto"/>
      </w:divBdr>
    </w:div>
    <w:div w:id="1840000196">
      <w:bodyDiv w:val="1"/>
      <w:marLeft w:val="0"/>
      <w:marRight w:val="0"/>
      <w:marTop w:val="0"/>
      <w:marBottom w:val="0"/>
      <w:divBdr>
        <w:top w:val="none" w:sz="0" w:space="0" w:color="auto"/>
        <w:left w:val="none" w:sz="0" w:space="0" w:color="auto"/>
        <w:bottom w:val="none" w:sz="0" w:space="0" w:color="auto"/>
        <w:right w:val="none" w:sz="0" w:space="0" w:color="auto"/>
      </w:divBdr>
    </w:div>
    <w:div w:id="1840928116">
      <w:bodyDiv w:val="1"/>
      <w:marLeft w:val="0"/>
      <w:marRight w:val="0"/>
      <w:marTop w:val="0"/>
      <w:marBottom w:val="0"/>
      <w:divBdr>
        <w:top w:val="none" w:sz="0" w:space="0" w:color="auto"/>
        <w:left w:val="none" w:sz="0" w:space="0" w:color="auto"/>
        <w:bottom w:val="none" w:sz="0" w:space="0" w:color="auto"/>
        <w:right w:val="none" w:sz="0" w:space="0" w:color="auto"/>
      </w:divBdr>
    </w:div>
    <w:div w:id="1853061955">
      <w:bodyDiv w:val="1"/>
      <w:marLeft w:val="0"/>
      <w:marRight w:val="0"/>
      <w:marTop w:val="0"/>
      <w:marBottom w:val="0"/>
      <w:divBdr>
        <w:top w:val="none" w:sz="0" w:space="0" w:color="auto"/>
        <w:left w:val="none" w:sz="0" w:space="0" w:color="auto"/>
        <w:bottom w:val="none" w:sz="0" w:space="0" w:color="auto"/>
        <w:right w:val="none" w:sz="0" w:space="0" w:color="auto"/>
      </w:divBdr>
    </w:div>
    <w:div w:id="1855608966">
      <w:bodyDiv w:val="1"/>
      <w:marLeft w:val="0"/>
      <w:marRight w:val="0"/>
      <w:marTop w:val="0"/>
      <w:marBottom w:val="0"/>
      <w:divBdr>
        <w:top w:val="none" w:sz="0" w:space="0" w:color="auto"/>
        <w:left w:val="none" w:sz="0" w:space="0" w:color="auto"/>
        <w:bottom w:val="none" w:sz="0" w:space="0" w:color="auto"/>
        <w:right w:val="none" w:sz="0" w:space="0" w:color="auto"/>
      </w:divBdr>
    </w:div>
    <w:div w:id="1868985330">
      <w:bodyDiv w:val="1"/>
      <w:marLeft w:val="0"/>
      <w:marRight w:val="0"/>
      <w:marTop w:val="0"/>
      <w:marBottom w:val="0"/>
      <w:divBdr>
        <w:top w:val="none" w:sz="0" w:space="0" w:color="auto"/>
        <w:left w:val="none" w:sz="0" w:space="0" w:color="auto"/>
        <w:bottom w:val="none" w:sz="0" w:space="0" w:color="auto"/>
        <w:right w:val="none" w:sz="0" w:space="0" w:color="auto"/>
      </w:divBdr>
    </w:div>
    <w:div w:id="1875388482">
      <w:bodyDiv w:val="1"/>
      <w:marLeft w:val="0"/>
      <w:marRight w:val="0"/>
      <w:marTop w:val="0"/>
      <w:marBottom w:val="0"/>
      <w:divBdr>
        <w:top w:val="none" w:sz="0" w:space="0" w:color="auto"/>
        <w:left w:val="none" w:sz="0" w:space="0" w:color="auto"/>
        <w:bottom w:val="none" w:sz="0" w:space="0" w:color="auto"/>
        <w:right w:val="none" w:sz="0" w:space="0" w:color="auto"/>
      </w:divBdr>
    </w:div>
    <w:div w:id="1877548147">
      <w:bodyDiv w:val="1"/>
      <w:marLeft w:val="0"/>
      <w:marRight w:val="0"/>
      <w:marTop w:val="0"/>
      <w:marBottom w:val="0"/>
      <w:divBdr>
        <w:top w:val="none" w:sz="0" w:space="0" w:color="auto"/>
        <w:left w:val="none" w:sz="0" w:space="0" w:color="auto"/>
        <w:bottom w:val="none" w:sz="0" w:space="0" w:color="auto"/>
        <w:right w:val="none" w:sz="0" w:space="0" w:color="auto"/>
      </w:divBdr>
    </w:div>
    <w:div w:id="1897161750">
      <w:bodyDiv w:val="1"/>
      <w:marLeft w:val="0"/>
      <w:marRight w:val="0"/>
      <w:marTop w:val="0"/>
      <w:marBottom w:val="0"/>
      <w:divBdr>
        <w:top w:val="none" w:sz="0" w:space="0" w:color="auto"/>
        <w:left w:val="none" w:sz="0" w:space="0" w:color="auto"/>
        <w:bottom w:val="none" w:sz="0" w:space="0" w:color="auto"/>
        <w:right w:val="none" w:sz="0" w:space="0" w:color="auto"/>
      </w:divBdr>
    </w:div>
    <w:div w:id="1905336392">
      <w:bodyDiv w:val="1"/>
      <w:marLeft w:val="0"/>
      <w:marRight w:val="0"/>
      <w:marTop w:val="0"/>
      <w:marBottom w:val="0"/>
      <w:divBdr>
        <w:top w:val="none" w:sz="0" w:space="0" w:color="auto"/>
        <w:left w:val="none" w:sz="0" w:space="0" w:color="auto"/>
        <w:bottom w:val="none" w:sz="0" w:space="0" w:color="auto"/>
        <w:right w:val="none" w:sz="0" w:space="0" w:color="auto"/>
      </w:divBdr>
    </w:div>
    <w:div w:id="1914076061">
      <w:bodyDiv w:val="1"/>
      <w:marLeft w:val="0"/>
      <w:marRight w:val="0"/>
      <w:marTop w:val="0"/>
      <w:marBottom w:val="0"/>
      <w:divBdr>
        <w:top w:val="none" w:sz="0" w:space="0" w:color="auto"/>
        <w:left w:val="none" w:sz="0" w:space="0" w:color="auto"/>
        <w:bottom w:val="none" w:sz="0" w:space="0" w:color="auto"/>
        <w:right w:val="none" w:sz="0" w:space="0" w:color="auto"/>
      </w:divBdr>
    </w:div>
    <w:div w:id="1927183680">
      <w:bodyDiv w:val="1"/>
      <w:marLeft w:val="0"/>
      <w:marRight w:val="0"/>
      <w:marTop w:val="0"/>
      <w:marBottom w:val="0"/>
      <w:divBdr>
        <w:top w:val="none" w:sz="0" w:space="0" w:color="auto"/>
        <w:left w:val="none" w:sz="0" w:space="0" w:color="auto"/>
        <w:bottom w:val="none" w:sz="0" w:space="0" w:color="auto"/>
        <w:right w:val="none" w:sz="0" w:space="0" w:color="auto"/>
      </w:divBdr>
    </w:div>
    <w:div w:id="1932859830">
      <w:bodyDiv w:val="1"/>
      <w:marLeft w:val="0"/>
      <w:marRight w:val="0"/>
      <w:marTop w:val="0"/>
      <w:marBottom w:val="0"/>
      <w:divBdr>
        <w:top w:val="none" w:sz="0" w:space="0" w:color="auto"/>
        <w:left w:val="none" w:sz="0" w:space="0" w:color="auto"/>
        <w:bottom w:val="none" w:sz="0" w:space="0" w:color="auto"/>
        <w:right w:val="none" w:sz="0" w:space="0" w:color="auto"/>
      </w:divBdr>
    </w:div>
    <w:div w:id="1934970591">
      <w:bodyDiv w:val="1"/>
      <w:marLeft w:val="0"/>
      <w:marRight w:val="0"/>
      <w:marTop w:val="0"/>
      <w:marBottom w:val="0"/>
      <w:divBdr>
        <w:top w:val="none" w:sz="0" w:space="0" w:color="auto"/>
        <w:left w:val="none" w:sz="0" w:space="0" w:color="auto"/>
        <w:bottom w:val="none" w:sz="0" w:space="0" w:color="auto"/>
        <w:right w:val="none" w:sz="0" w:space="0" w:color="auto"/>
      </w:divBdr>
    </w:div>
    <w:div w:id="1942108955">
      <w:bodyDiv w:val="1"/>
      <w:marLeft w:val="0"/>
      <w:marRight w:val="0"/>
      <w:marTop w:val="0"/>
      <w:marBottom w:val="0"/>
      <w:divBdr>
        <w:top w:val="none" w:sz="0" w:space="0" w:color="auto"/>
        <w:left w:val="none" w:sz="0" w:space="0" w:color="auto"/>
        <w:bottom w:val="none" w:sz="0" w:space="0" w:color="auto"/>
        <w:right w:val="none" w:sz="0" w:space="0" w:color="auto"/>
      </w:divBdr>
    </w:div>
    <w:div w:id="1943025413">
      <w:bodyDiv w:val="1"/>
      <w:marLeft w:val="0"/>
      <w:marRight w:val="0"/>
      <w:marTop w:val="0"/>
      <w:marBottom w:val="0"/>
      <w:divBdr>
        <w:top w:val="none" w:sz="0" w:space="0" w:color="auto"/>
        <w:left w:val="none" w:sz="0" w:space="0" w:color="auto"/>
        <w:bottom w:val="none" w:sz="0" w:space="0" w:color="auto"/>
        <w:right w:val="none" w:sz="0" w:space="0" w:color="auto"/>
      </w:divBdr>
    </w:div>
    <w:div w:id="1946308508">
      <w:bodyDiv w:val="1"/>
      <w:marLeft w:val="0"/>
      <w:marRight w:val="0"/>
      <w:marTop w:val="0"/>
      <w:marBottom w:val="0"/>
      <w:divBdr>
        <w:top w:val="none" w:sz="0" w:space="0" w:color="auto"/>
        <w:left w:val="none" w:sz="0" w:space="0" w:color="auto"/>
        <w:bottom w:val="none" w:sz="0" w:space="0" w:color="auto"/>
        <w:right w:val="none" w:sz="0" w:space="0" w:color="auto"/>
      </w:divBdr>
    </w:div>
    <w:div w:id="1947927098">
      <w:bodyDiv w:val="1"/>
      <w:marLeft w:val="0"/>
      <w:marRight w:val="0"/>
      <w:marTop w:val="0"/>
      <w:marBottom w:val="0"/>
      <w:divBdr>
        <w:top w:val="none" w:sz="0" w:space="0" w:color="auto"/>
        <w:left w:val="none" w:sz="0" w:space="0" w:color="auto"/>
        <w:bottom w:val="none" w:sz="0" w:space="0" w:color="auto"/>
        <w:right w:val="none" w:sz="0" w:space="0" w:color="auto"/>
      </w:divBdr>
    </w:div>
    <w:div w:id="1951815555">
      <w:bodyDiv w:val="1"/>
      <w:marLeft w:val="0"/>
      <w:marRight w:val="0"/>
      <w:marTop w:val="0"/>
      <w:marBottom w:val="0"/>
      <w:divBdr>
        <w:top w:val="none" w:sz="0" w:space="0" w:color="auto"/>
        <w:left w:val="none" w:sz="0" w:space="0" w:color="auto"/>
        <w:bottom w:val="none" w:sz="0" w:space="0" w:color="auto"/>
        <w:right w:val="none" w:sz="0" w:space="0" w:color="auto"/>
      </w:divBdr>
    </w:div>
    <w:div w:id="1954170006">
      <w:bodyDiv w:val="1"/>
      <w:marLeft w:val="0"/>
      <w:marRight w:val="0"/>
      <w:marTop w:val="0"/>
      <w:marBottom w:val="0"/>
      <w:divBdr>
        <w:top w:val="none" w:sz="0" w:space="0" w:color="auto"/>
        <w:left w:val="none" w:sz="0" w:space="0" w:color="auto"/>
        <w:bottom w:val="none" w:sz="0" w:space="0" w:color="auto"/>
        <w:right w:val="none" w:sz="0" w:space="0" w:color="auto"/>
      </w:divBdr>
    </w:div>
    <w:div w:id="1954630658">
      <w:bodyDiv w:val="1"/>
      <w:marLeft w:val="0"/>
      <w:marRight w:val="0"/>
      <w:marTop w:val="0"/>
      <w:marBottom w:val="0"/>
      <w:divBdr>
        <w:top w:val="none" w:sz="0" w:space="0" w:color="auto"/>
        <w:left w:val="none" w:sz="0" w:space="0" w:color="auto"/>
        <w:bottom w:val="none" w:sz="0" w:space="0" w:color="auto"/>
        <w:right w:val="none" w:sz="0" w:space="0" w:color="auto"/>
      </w:divBdr>
    </w:div>
    <w:div w:id="1955206205">
      <w:bodyDiv w:val="1"/>
      <w:marLeft w:val="0"/>
      <w:marRight w:val="0"/>
      <w:marTop w:val="0"/>
      <w:marBottom w:val="0"/>
      <w:divBdr>
        <w:top w:val="none" w:sz="0" w:space="0" w:color="auto"/>
        <w:left w:val="none" w:sz="0" w:space="0" w:color="auto"/>
        <w:bottom w:val="none" w:sz="0" w:space="0" w:color="auto"/>
        <w:right w:val="none" w:sz="0" w:space="0" w:color="auto"/>
      </w:divBdr>
    </w:div>
    <w:div w:id="1960258775">
      <w:bodyDiv w:val="1"/>
      <w:marLeft w:val="0"/>
      <w:marRight w:val="0"/>
      <w:marTop w:val="0"/>
      <w:marBottom w:val="0"/>
      <w:divBdr>
        <w:top w:val="none" w:sz="0" w:space="0" w:color="auto"/>
        <w:left w:val="none" w:sz="0" w:space="0" w:color="auto"/>
        <w:bottom w:val="none" w:sz="0" w:space="0" w:color="auto"/>
        <w:right w:val="none" w:sz="0" w:space="0" w:color="auto"/>
      </w:divBdr>
    </w:div>
    <w:div w:id="1966305136">
      <w:bodyDiv w:val="1"/>
      <w:marLeft w:val="0"/>
      <w:marRight w:val="0"/>
      <w:marTop w:val="0"/>
      <w:marBottom w:val="0"/>
      <w:divBdr>
        <w:top w:val="none" w:sz="0" w:space="0" w:color="auto"/>
        <w:left w:val="none" w:sz="0" w:space="0" w:color="auto"/>
        <w:bottom w:val="none" w:sz="0" w:space="0" w:color="auto"/>
        <w:right w:val="none" w:sz="0" w:space="0" w:color="auto"/>
      </w:divBdr>
    </w:div>
    <w:div w:id="1966349436">
      <w:bodyDiv w:val="1"/>
      <w:marLeft w:val="0"/>
      <w:marRight w:val="0"/>
      <w:marTop w:val="0"/>
      <w:marBottom w:val="0"/>
      <w:divBdr>
        <w:top w:val="none" w:sz="0" w:space="0" w:color="auto"/>
        <w:left w:val="none" w:sz="0" w:space="0" w:color="auto"/>
        <w:bottom w:val="none" w:sz="0" w:space="0" w:color="auto"/>
        <w:right w:val="none" w:sz="0" w:space="0" w:color="auto"/>
      </w:divBdr>
    </w:div>
    <w:div w:id="1969822471">
      <w:bodyDiv w:val="1"/>
      <w:marLeft w:val="0"/>
      <w:marRight w:val="0"/>
      <w:marTop w:val="0"/>
      <w:marBottom w:val="0"/>
      <w:divBdr>
        <w:top w:val="none" w:sz="0" w:space="0" w:color="auto"/>
        <w:left w:val="none" w:sz="0" w:space="0" w:color="auto"/>
        <w:bottom w:val="none" w:sz="0" w:space="0" w:color="auto"/>
        <w:right w:val="none" w:sz="0" w:space="0" w:color="auto"/>
      </w:divBdr>
    </w:div>
    <w:div w:id="1974090491">
      <w:bodyDiv w:val="1"/>
      <w:marLeft w:val="0"/>
      <w:marRight w:val="0"/>
      <w:marTop w:val="0"/>
      <w:marBottom w:val="0"/>
      <w:divBdr>
        <w:top w:val="none" w:sz="0" w:space="0" w:color="auto"/>
        <w:left w:val="none" w:sz="0" w:space="0" w:color="auto"/>
        <w:bottom w:val="none" w:sz="0" w:space="0" w:color="auto"/>
        <w:right w:val="none" w:sz="0" w:space="0" w:color="auto"/>
      </w:divBdr>
    </w:div>
    <w:div w:id="1983537575">
      <w:bodyDiv w:val="1"/>
      <w:marLeft w:val="0"/>
      <w:marRight w:val="0"/>
      <w:marTop w:val="0"/>
      <w:marBottom w:val="0"/>
      <w:divBdr>
        <w:top w:val="none" w:sz="0" w:space="0" w:color="auto"/>
        <w:left w:val="none" w:sz="0" w:space="0" w:color="auto"/>
        <w:bottom w:val="none" w:sz="0" w:space="0" w:color="auto"/>
        <w:right w:val="none" w:sz="0" w:space="0" w:color="auto"/>
      </w:divBdr>
    </w:div>
    <w:div w:id="2000184051">
      <w:bodyDiv w:val="1"/>
      <w:marLeft w:val="0"/>
      <w:marRight w:val="0"/>
      <w:marTop w:val="0"/>
      <w:marBottom w:val="0"/>
      <w:divBdr>
        <w:top w:val="none" w:sz="0" w:space="0" w:color="auto"/>
        <w:left w:val="none" w:sz="0" w:space="0" w:color="auto"/>
        <w:bottom w:val="none" w:sz="0" w:space="0" w:color="auto"/>
        <w:right w:val="none" w:sz="0" w:space="0" w:color="auto"/>
      </w:divBdr>
    </w:div>
    <w:div w:id="2001346837">
      <w:bodyDiv w:val="1"/>
      <w:marLeft w:val="0"/>
      <w:marRight w:val="0"/>
      <w:marTop w:val="0"/>
      <w:marBottom w:val="0"/>
      <w:divBdr>
        <w:top w:val="none" w:sz="0" w:space="0" w:color="auto"/>
        <w:left w:val="none" w:sz="0" w:space="0" w:color="auto"/>
        <w:bottom w:val="none" w:sz="0" w:space="0" w:color="auto"/>
        <w:right w:val="none" w:sz="0" w:space="0" w:color="auto"/>
      </w:divBdr>
    </w:div>
    <w:div w:id="2003314606">
      <w:bodyDiv w:val="1"/>
      <w:marLeft w:val="0"/>
      <w:marRight w:val="0"/>
      <w:marTop w:val="0"/>
      <w:marBottom w:val="0"/>
      <w:divBdr>
        <w:top w:val="none" w:sz="0" w:space="0" w:color="auto"/>
        <w:left w:val="none" w:sz="0" w:space="0" w:color="auto"/>
        <w:bottom w:val="none" w:sz="0" w:space="0" w:color="auto"/>
        <w:right w:val="none" w:sz="0" w:space="0" w:color="auto"/>
      </w:divBdr>
    </w:div>
    <w:div w:id="2004818339">
      <w:bodyDiv w:val="1"/>
      <w:marLeft w:val="0"/>
      <w:marRight w:val="0"/>
      <w:marTop w:val="0"/>
      <w:marBottom w:val="0"/>
      <w:divBdr>
        <w:top w:val="none" w:sz="0" w:space="0" w:color="auto"/>
        <w:left w:val="none" w:sz="0" w:space="0" w:color="auto"/>
        <w:bottom w:val="none" w:sz="0" w:space="0" w:color="auto"/>
        <w:right w:val="none" w:sz="0" w:space="0" w:color="auto"/>
      </w:divBdr>
    </w:div>
    <w:div w:id="2010133713">
      <w:bodyDiv w:val="1"/>
      <w:marLeft w:val="0"/>
      <w:marRight w:val="0"/>
      <w:marTop w:val="0"/>
      <w:marBottom w:val="0"/>
      <w:divBdr>
        <w:top w:val="none" w:sz="0" w:space="0" w:color="auto"/>
        <w:left w:val="none" w:sz="0" w:space="0" w:color="auto"/>
        <w:bottom w:val="none" w:sz="0" w:space="0" w:color="auto"/>
        <w:right w:val="none" w:sz="0" w:space="0" w:color="auto"/>
      </w:divBdr>
    </w:div>
    <w:div w:id="2013558664">
      <w:bodyDiv w:val="1"/>
      <w:marLeft w:val="0"/>
      <w:marRight w:val="0"/>
      <w:marTop w:val="0"/>
      <w:marBottom w:val="0"/>
      <w:divBdr>
        <w:top w:val="none" w:sz="0" w:space="0" w:color="auto"/>
        <w:left w:val="none" w:sz="0" w:space="0" w:color="auto"/>
        <w:bottom w:val="none" w:sz="0" w:space="0" w:color="auto"/>
        <w:right w:val="none" w:sz="0" w:space="0" w:color="auto"/>
      </w:divBdr>
    </w:div>
    <w:div w:id="2022853207">
      <w:bodyDiv w:val="1"/>
      <w:marLeft w:val="0"/>
      <w:marRight w:val="0"/>
      <w:marTop w:val="0"/>
      <w:marBottom w:val="0"/>
      <w:divBdr>
        <w:top w:val="none" w:sz="0" w:space="0" w:color="auto"/>
        <w:left w:val="none" w:sz="0" w:space="0" w:color="auto"/>
        <w:bottom w:val="none" w:sz="0" w:space="0" w:color="auto"/>
        <w:right w:val="none" w:sz="0" w:space="0" w:color="auto"/>
      </w:divBdr>
    </w:div>
    <w:div w:id="2041515801">
      <w:bodyDiv w:val="1"/>
      <w:marLeft w:val="0"/>
      <w:marRight w:val="0"/>
      <w:marTop w:val="0"/>
      <w:marBottom w:val="0"/>
      <w:divBdr>
        <w:top w:val="none" w:sz="0" w:space="0" w:color="auto"/>
        <w:left w:val="none" w:sz="0" w:space="0" w:color="auto"/>
        <w:bottom w:val="none" w:sz="0" w:space="0" w:color="auto"/>
        <w:right w:val="none" w:sz="0" w:space="0" w:color="auto"/>
      </w:divBdr>
    </w:div>
    <w:div w:id="2044212037">
      <w:bodyDiv w:val="1"/>
      <w:marLeft w:val="0"/>
      <w:marRight w:val="0"/>
      <w:marTop w:val="0"/>
      <w:marBottom w:val="0"/>
      <w:divBdr>
        <w:top w:val="none" w:sz="0" w:space="0" w:color="auto"/>
        <w:left w:val="none" w:sz="0" w:space="0" w:color="auto"/>
        <w:bottom w:val="none" w:sz="0" w:space="0" w:color="auto"/>
        <w:right w:val="none" w:sz="0" w:space="0" w:color="auto"/>
      </w:divBdr>
    </w:div>
    <w:div w:id="2048094570">
      <w:bodyDiv w:val="1"/>
      <w:marLeft w:val="0"/>
      <w:marRight w:val="0"/>
      <w:marTop w:val="0"/>
      <w:marBottom w:val="0"/>
      <w:divBdr>
        <w:top w:val="none" w:sz="0" w:space="0" w:color="auto"/>
        <w:left w:val="none" w:sz="0" w:space="0" w:color="auto"/>
        <w:bottom w:val="none" w:sz="0" w:space="0" w:color="auto"/>
        <w:right w:val="none" w:sz="0" w:space="0" w:color="auto"/>
      </w:divBdr>
    </w:div>
    <w:div w:id="2059085115">
      <w:bodyDiv w:val="1"/>
      <w:marLeft w:val="0"/>
      <w:marRight w:val="0"/>
      <w:marTop w:val="0"/>
      <w:marBottom w:val="0"/>
      <w:divBdr>
        <w:top w:val="none" w:sz="0" w:space="0" w:color="auto"/>
        <w:left w:val="none" w:sz="0" w:space="0" w:color="auto"/>
        <w:bottom w:val="none" w:sz="0" w:space="0" w:color="auto"/>
        <w:right w:val="none" w:sz="0" w:space="0" w:color="auto"/>
      </w:divBdr>
    </w:div>
    <w:div w:id="2069764087">
      <w:bodyDiv w:val="1"/>
      <w:marLeft w:val="0"/>
      <w:marRight w:val="0"/>
      <w:marTop w:val="0"/>
      <w:marBottom w:val="0"/>
      <w:divBdr>
        <w:top w:val="none" w:sz="0" w:space="0" w:color="auto"/>
        <w:left w:val="none" w:sz="0" w:space="0" w:color="auto"/>
        <w:bottom w:val="none" w:sz="0" w:space="0" w:color="auto"/>
        <w:right w:val="none" w:sz="0" w:space="0" w:color="auto"/>
      </w:divBdr>
    </w:div>
    <w:div w:id="2069956053">
      <w:bodyDiv w:val="1"/>
      <w:marLeft w:val="0"/>
      <w:marRight w:val="0"/>
      <w:marTop w:val="0"/>
      <w:marBottom w:val="0"/>
      <w:divBdr>
        <w:top w:val="none" w:sz="0" w:space="0" w:color="auto"/>
        <w:left w:val="none" w:sz="0" w:space="0" w:color="auto"/>
        <w:bottom w:val="none" w:sz="0" w:space="0" w:color="auto"/>
        <w:right w:val="none" w:sz="0" w:space="0" w:color="auto"/>
      </w:divBdr>
    </w:div>
    <w:div w:id="2082678382">
      <w:bodyDiv w:val="1"/>
      <w:marLeft w:val="0"/>
      <w:marRight w:val="0"/>
      <w:marTop w:val="0"/>
      <w:marBottom w:val="0"/>
      <w:divBdr>
        <w:top w:val="none" w:sz="0" w:space="0" w:color="auto"/>
        <w:left w:val="none" w:sz="0" w:space="0" w:color="auto"/>
        <w:bottom w:val="none" w:sz="0" w:space="0" w:color="auto"/>
        <w:right w:val="none" w:sz="0" w:space="0" w:color="auto"/>
      </w:divBdr>
    </w:div>
    <w:div w:id="2086494676">
      <w:bodyDiv w:val="1"/>
      <w:marLeft w:val="0"/>
      <w:marRight w:val="0"/>
      <w:marTop w:val="0"/>
      <w:marBottom w:val="0"/>
      <w:divBdr>
        <w:top w:val="none" w:sz="0" w:space="0" w:color="auto"/>
        <w:left w:val="none" w:sz="0" w:space="0" w:color="auto"/>
        <w:bottom w:val="none" w:sz="0" w:space="0" w:color="auto"/>
        <w:right w:val="none" w:sz="0" w:space="0" w:color="auto"/>
      </w:divBdr>
    </w:div>
    <w:div w:id="2092502641">
      <w:bodyDiv w:val="1"/>
      <w:marLeft w:val="0"/>
      <w:marRight w:val="0"/>
      <w:marTop w:val="0"/>
      <w:marBottom w:val="0"/>
      <w:divBdr>
        <w:top w:val="none" w:sz="0" w:space="0" w:color="auto"/>
        <w:left w:val="none" w:sz="0" w:space="0" w:color="auto"/>
        <w:bottom w:val="none" w:sz="0" w:space="0" w:color="auto"/>
        <w:right w:val="none" w:sz="0" w:space="0" w:color="auto"/>
      </w:divBdr>
    </w:div>
    <w:div w:id="2092585269">
      <w:bodyDiv w:val="1"/>
      <w:marLeft w:val="0"/>
      <w:marRight w:val="0"/>
      <w:marTop w:val="0"/>
      <w:marBottom w:val="0"/>
      <w:divBdr>
        <w:top w:val="none" w:sz="0" w:space="0" w:color="auto"/>
        <w:left w:val="none" w:sz="0" w:space="0" w:color="auto"/>
        <w:bottom w:val="none" w:sz="0" w:space="0" w:color="auto"/>
        <w:right w:val="none" w:sz="0" w:space="0" w:color="auto"/>
      </w:divBdr>
    </w:div>
    <w:div w:id="2093429756">
      <w:bodyDiv w:val="1"/>
      <w:marLeft w:val="0"/>
      <w:marRight w:val="0"/>
      <w:marTop w:val="0"/>
      <w:marBottom w:val="0"/>
      <w:divBdr>
        <w:top w:val="none" w:sz="0" w:space="0" w:color="auto"/>
        <w:left w:val="none" w:sz="0" w:space="0" w:color="auto"/>
        <w:bottom w:val="none" w:sz="0" w:space="0" w:color="auto"/>
        <w:right w:val="none" w:sz="0" w:space="0" w:color="auto"/>
      </w:divBdr>
    </w:div>
    <w:div w:id="2121561269">
      <w:bodyDiv w:val="1"/>
      <w:marLeft w:val="0"/>
      <w:marRight w:val="0"/>
      <w:marTop w:val="0"/>
      <w:marBottom w:val="0"/>
      <w:divBdr>
        <w:top w:val="none" w:sz="0" w:space="0" w:color="auto"/>
        <w:left w:val="none" w:sz="0" w:space="0" w:color="auto"/>
        <w:bottom w:val="none" w:sz="0" w:space="0" w:color="auto"/>
        <w:right w:val="none" w:sz="0" w:space="0" w:color="auto"/>
      </w:divBdr>
    </w:div>
    <w:div w:id="2123265189">
      <w:bodyDiv w:val="1"/>
      <w:marLeft w:val="0"/>
      <w:marRight w:val="0"/>
      <w:marTop w:val="0"/>
      <w:marBottom w:val="0"/>
      <w:divBdr>
        <w:top w:val="none" w:sz="0" w:space="0" w:color="auto"/>
        <w:left w:val="none" w:sz="0" w:space="0" w:color="auto"/>
        <w:bottom w:val="none" w:sz="0" w:space="0" w:color="auto"/>
        <w:right w:val="none" w:sz="0" w:space="0" w:color="auto"/>
      </w:divBdr>
    </w:div>
    <w:div w:id="2126462635">
      <w:bodyDiv w:val="1"/>
      <w:marLeft w:val="0"/>
      <w:marRight w:val="0"/>
      <w:marTop w:val="0"/>
      <w:marBottom w:val="0"/>
      <w:divBdr>
        <w:top w:val="none" w:sz="0" w:space="0" w:color="auto"/>
        <w:left w:val="none" w:sz="0" w:space="0" w:color="auto"/>
        <w:bottom w:val="none" w:sz="0" w:space="0" w:color="auto"/>
        <w:right w:val="none" w:sz="0" w:space="0" w:color="auto"/>
      </w:divBdr>
    </w:div>
    <w:div w:id="2127036606">
      <w:bodyDiv w:val="1"/>
      <w:marLeft w:val="0"/>
      <w:marRight w:val="0"/>
      <w:marTop w:val="0"/>
      <w:marBottom w:val="0"/>
      <w:divBdr>
        <w:top w:val="none" w:sz="0" w:space="0" w:color="auto"/>
        <w:left w:val="none" w:sz="0" w:space="0" w:color="auto"/>
        <w:bottom w:val="none" w:sz="0" w:space="0" w:color="auto"/>
        <w:right w:val="none" w:sz="0" w:space="0" w:color="auto"/>
      </w:divBdr>
    </w:div>
    <w:div w:id="2130271863">
      <w:bodyDiv w:val="1"/>
      <w:marLeft w:val="0"/>
      <w:marRight w:val="0"/>
      <w:marTop w:val="0"/>
      <w:marBottom w:val="0"/>
      <w:divBdr>
        <w:top w:val="none" w:sz="0" w:space="0" w:color="auto"/>
        <w:left w:val="none" w:sz="0" w:space="0" w:color="auto"/>
        <w:bottom w:val="none" w:sz="0" w:space="0" w:color="auto"/>
        <w:right w:val="none" w:sz="0" w:space="0" w:color="auto"/>
      </w:divBdr>
    </w:div>
    <w:div w:id="21383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rw6156@psu.edu"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21" Type="http://schemas.microsoft.com/office/2019/05/relationships/documenttasks" Target="documenttasks/documenttasks1.xml"/><Relationship Id="rId7" Type="http://schemas.openxmlformats.org/officeDocument/2006/relationships/hyperlink" Target="mailto:mpg5835@psu.edu" TargetMode="Externa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at5652@psu.edu"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etproofed.com/writing-tips/how-to-create-a-list-of-abbreviations-in-microsoft-word/" TargetMode="External"/><Relationship Id="rId10" Type="http://schemas.openxmlformats.org/officeDocument/2006/relationships/hyperlink" Target="mailto:axstepko@psu.edu"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bxm5554@psu.edu" TargetMode="External"/><Relationship Id="rId14" Type="http://schemas.microsoft.com/office/2018/08/relationships/commentsExtensible" Target="commentsExtensible.xml"/><Relationship Id="rId22" Type="http://schemas.microsoft.com/office/2020/10/relationships/intelligence" Target="intelligence2.xml"/></Relationships>
</file>

<file path=word/documenttasks/documenttasks1.xml><?xml version="1.0" encoding="utf-8"?>
<t:Tasks xmlns:t="http://schemas.microsoft.com/office/tasks/2019/documenttasks" xmlns:oel="http://schemas.microsoft.com/office/2019/extlst">
  <t:Task id="{D21623CB-6DCB-4AD1-89E8-C3AB686CBA1E}">
    <t:Anchor>
      <t:Comment id="2013406329"/>
    </t:Anchor>
    <t:History>
      <t:Event id="{D79FD542-7FE8-4DEC-8971-FA1D86C388B8}" time="2022-06-08T12:32:03.958Z">
        <t:Attribution userId="S::ars6529@psu.edu::95ceb65d-54a6-4805-bda6-94e5da57d745" userProvider="AD" userName="Stepko, Alexander R"/>
        <t:Anchor>
          <t:Comment id="2013406329"/>
        </t:Anchor>
        <t:Create/>
      </t:Event>
      <t:Event id="{43815A3A-0CA8-4079-B3BD-6C4A1809459E}" time="2022-06-08T12:32:03.958Z">
        <t:Attribution userId="S::ars6529@psu.edu::95ceb65d-54a6-4805-bda6-94e5da57d745" userProvider="AD" userName="Stepko, Alexander R"/>
        <t:Anchor>
          <t:Comment id="2013406329"/>
        </t:Anchor>
        <t:Assign userId="S::ars6529@psu.edu::95ceb65d-54a6-4805-bda6-94e5da57d745" userProvider="AD" userName="Stepko, Alexander R"/>
      </t:Event>
      <t:Event id="{FD6A0D13-7606-4931-A5E8-A3FDA0391C56}" time="2022-06-08T12:32:03.958Z">
        <t:Attribution userId="S::ars6529@psu.edu::95ceb65d-54a6-4805-bda6-94e5da57d745" userProvider="AD" userName="Stepko, Alexander R"/>
        <t:Anchor>
          <t:Comment id="2013406329"/>
        </t:Anchor>
        <t:SetTitle title="@Stepko, Alexander R Find something to explain this better..."/>
      </t:Event>
      <t:Event id="{D19F6079-5FB6-47D9-AF4B-0A862A6CFFCC}" time="2022-06-08T23:56:00.744Z">
        <t:Attribution userId="S::jrw6156@psu.edu::7816a4b1-dc5b-4846-a61b-7bf0eca9f825" userProvider="AD" userName="Weed, Jaden Ryan"/>
        <t:Progress percentComplete="100"/>
      </t:Event>
    </t:History>
  </t:Task>
  <t:Task id="{483C9D58-943C-4008-BFB3-F9D5F88413FC}">
    <t:Anchor>
      <t:Comment id="165067745"/>
    </t:Anchor>
    <t:History>
      <t:Event id="{239D4AFC-6941-4280-BAB0-51A659639C5B}" time="2022-06-08T12:23:53.245Z">
        <t:Attribution userId="S::ars6529@psu.edu::95ceb65d-54a6-4805-bda6-94e5da57d745" userProvider="AD" userName="Stepko, Alexander R"/>
        <t:Anchor>
          <t:Comment id="165067745"/>
        </t:Anchor>
        <t:Create/>
      </t:Event>
      <t:Event id="{973F27D5-6248-4A4B-BE24-416342EDBA8B}" time="2022-06-08T12:23:53.245Z">
        <t:Attribution userId="S::ars6529@psu.edu::95ceb65d-54a6-4805-bda6-94e5da57d745" userProvider="AD" userName="Stepko, Alexander R"/>
        <t:Anchor>
          <t:Comment id="165067745"/>
        </t:Anchor>
        <t:Assign userId="S::bxm5554@psu.edu::110bf01e-a287-467e-bc1a-296457478c18" userProvider="AD" userName="McLernan, Brendan"/>
      </t:Event>
      <t:Event id="{4A8C4B61-C085-4089-8ED4-EB3D352417D8}" time="2022-06-08T12:23:53.245Z">
        <t:Attribution userId="S::ars6529@psu.edu::95ceb65d-54a6-4805-bda6-94e5da57d745" userProvider="AD" userName="Stepko, Alexander R"/>
        <t:Anchor>
          <t:Comment id="165067745"/>
        </t:Anchor>
        <t:SetTitle title="@McLernan, Brendan this conclusion/hook needs some love, have at it!"/>
      </t:Event>
      <t:Event id="{5713939C-DCCC-437B-9DDD-12D56AE7B2F5}" time="2022-06-09T02:00:25.001Z">
        <t:Attribution userId="S::sat5652@psu.edu::6c6ea7fb-c17b-4520-850a-d5631321d5ad" userProvider="AD" userName="Tipnis, Sana Amod"/>
        <t:Progress percentComplete="100"/>
      </t:Event>
    </t:History>
  </t:Task>
  <t:Task id="{7AD740E7-B21A-40D6-92CA-C8B4ADDB13CD}">
    <t:Anchor>
      <t:Comment id="1465717269"/>
    </t:Anchor>
    <t:History>
      <t:Event id="{CF45AEB2-9E47-4B3D-8F85-8CD6FF2C421E}" time="2022-06-08T12:12:46.307Z">
        <t:Attribution userId="S::ars6529@psu.edu::95ceb65d-54a6-4805-bda6-94e5da57d745" userProvider="AD" userName="Stepko, Alexander R"/>
        <t:Anchor>
          <t:Comment id="1465717269"/>
        </t:Anchor>
        <t:Create/>
      </t:Event>
      <t:Event id="{E69FA47D-B541-4D3A-B4AE-41B7E52340DA}" time="2022-06-08T12:12:46.307Z">
        <t:Attribution userId="S::ars6529@psu.edu::95ceb65d-54a6-4805-bda6-94e5da57d745" userProvider="AD" userName="Stepko, Alexander R"/>
        <t:Anchor>
          <t:Comment id="1465717269"/>
        </t:Anchor>
        <t:Assign userId="S::ars6529@psu.edu::95ceb65d-54a6-4805-bda6-94e5da57d745" userProvider="AD" userName="Stepko, Alexander R"/>
      </t:Event>
      <t:Event id="{D6250538-3699-4482-AEFC-54E240AA93F2}" time="2022-06-08T12:12:46.307Z">
        <t:Attribution userId="S::ars6529@psu.edu::95ceb65d-54a6-4805-bda6-94e5da57d745" userProvider="AD" userName="Stepko, Alexander R"/>
        <t:Anchor>
          <t:Comment id="1465717269"/>
        </t:Anchor>
        <t:SetTitle title="@Stepko, Alexander R reword this part lol its bad"/>
      </t:Event>
      <t:Event id="{C86C7EB3-97E7-4883-AB54-32B272AD216E}" time="2022-06-09T01:52:14.765Z">
        <t:Attribution userId="S::sat5652@psu.edu::6c6ea7fb-c17b-4520-850a-d5631321d5ad" userProvider="AD" userName="Tipnis, Sana Amod"/>
        <t:Progress percentComplete="100"/>
      </t:Event>
    </t:History>
  </t:Task>
  <t:Task id="{242053B7-882E-4008-AB08-45671A16B961}">
    <t:Anchor>
      <t:Comment id="1482699113"/>
    </t:Anchor>
    <t:History>
      <t:Event id="{0FC3FF75-984E-49D4-8F91-4FD3CAC71E1D}" time="2022-06-08T12:25:37.258Z">
        <t:Attribution userId="S::ars6529@psu.edu::95ceb65d-54a6-4805-bda6-94e5da57d745" userProvider="AD" userName="Stepko, Alexander R"/>
        <t:Anchor>
          <t:Comment id="1482699113"/>
        </t:Anchor>
        <t:Create/>
      </t:Event>
      <t:Event id="{B1F4F92D-0874-48D6-B5D8-4092B0FB34B3}" time="2022-06-08T12:25:37.258Z">
        <t:Attribution userId="S::ars6529@psu.edu::95ceb65d-54a6-4805-bda6-94e5da57d745" userProvider="AD" userName="Stepko, Alexander R"/>
        <t:Anchor>
          <t:Comment id="1482699113"/>
        </t:Anchor>
        <t:Assign userId="S::jrw6156@psu.edu::7816a4b1-dc5b-4846-a61b-7bf0eca9f825" userProvider="AD" userName="Weed, Jaden Ryan"/>
      </t:Event>
      <t:Event id="{1012C404-D229-4707-BA94-E49601B8BC5D}" time="2022-06-08T12:25:37.258Z">
        <t:Attribution userId="S::ars6529@psu.edu::95ceb65d-54a6-4805-bda6-94e5da57d745" userProvider="AD" userName="Stepko, Alexander R"/>
        <t:Anchor>
          <t:Comment id="1482699113"/>
        </t:Anchor>
        <t:SetTitle title="@Weed, Jaden Ryan Source for this?"/>
      </t:Event>
      <t:Event id="{C71BD798-3CB3-445E-A83D-B2E6042772DC}" time="2022-06-09T02:01:04.251Z">
        <t:Attribution userId="S::sat5652@psu.edu::6c6ea7fb-c17b-4520-850a-d5631321d5ad" userProvider="AD" userName="Tipnis, Sana Amod"/>
        <t:Progress percentComplete="100"/>
      </t:Event>
    </t:History>
  </t:Task>
  <t:Task id="{FCCCCB26-021F-44EB-A838-F828C39BCBD0}">
    <t:Anchor>
      <t:Comment id="810621514"/>
    </t:Anchor>
    <t:History>
      <t:Event id="{9176D502-D9CF-4C3E-9B5B-6FAB428A70A8}" time="2022-06-08T12:28:30.157Z">
        <t:Attribution userId="S::ars6529@psu.edu::95ceb65d-54a6-4805-bda6-94e5da57d745" userProvider="AD" userName="Stepko, Alexander R"/>
        <t:Anchor>
          <t:Comment id="810621514"/>
        </t:Anchor>
        <t:Create/>
      </t:Event>
      <t:Event id="{9FF9BE4D-9EE1-4047-9685-7EB8F5322F09}" time="2022-06-08T12:28:30.157Z">
        <t:Attribution userId="S::ars6529@psu.edu::95ceb65d-54a6-4805-bda6-94e5da57d745" userProvider="AD" userName="Stepko, Alexander R"/>
        <t:Anchor>
          <t:Comment id="810621514"/>
        </t:Anchor>
        <t:Assign userId="S::jrw6156@psu.edu::7816a4b1-dc5b-4846-a61b-7bf0eca9f825" userProvider="AD" userName="Weed, Jaden Ryan"/>
      </t:Event>
      <t:Event id="{CDD25D29-37E9-4A9A-B13D-1EAF8D810994}" time="2022-06-08T12:28:30.157Z">
        <t:Attribution userId="S::ars6529@psu.edu::95ceb65d-54a6-4805-bda6-94e5da57d745" userProvider="AD" userName="Stepko, Alexander R"/>
        <t:Anchor>
          <t:Comment id="810621514"/>
        </t:Anchor>
        <t:SetTitle title="@Weed, Jaden Ryan Source for this?"/>
      </t:Event>
      <t:Event id="{EC1D2E8F-CC84-4BE9-9256-A96A37FC1587}" time="2022-06-09T02:02:18.723Z">
        <t:Attribution userId="S::sat5652@psu.edu::6c6ea7fb-c17b-4520-850a-d5631321d5ad" userProvider="AD" userName="Tipnis, Sana Amod"/>
        <t:Progress percentComplete="100"/>
      </t:Event>
    </t:History>
  </t:Task>
  <t:Task id="{DA808DE5-6979-46E6-B5F1-D836528E41E3}">
    <t:Anchor>
      <t:Comment id="2113607305"/>
    </t:Anchor>
    <t:History>
      <t:Event id="{E66BB39C-D228-4AC0-AA68-0DA84F7A2A92}" time="2022-06-08T12:30:29.276Z">
        <t:Attribution userId="S::ars6529@psu.edu::95ceb65d-54a6-4805-bda6-94e5da57d745" userProvider="AD" userName="Stepko, Alexander R"/>
        <t:Anchor>
          <t:Comment id="2113607305"/>
        </t:Anchor>
        <t:Create/>
      </t:Event>
      <t:Event id="{D38FFB77-C69E-4D1B-BDD7-2BF9F6A54282}" time="2022-06-08T12:30:29.276Z">
        <t:Attribution userId="S::ars6529@psu.edu::95ceb65d-54a6-4805-bda6-94e5da57d745" userProvider="AD" userName="Stepko, Alexander R"/>
        <t:Anchor>
          <t:Comment id="2113607305"/>
        </t:Anchor>
        <t:Assign userId="S::jrw6156@psu.edu::7816a4b1-dc5b-4846-a61b-7bf0eca9f825" userProvider="AD" userName="Weed, Jaden Ryan"/>
      </t:Event>
      <t:Event id="{18F5B88D-CABE-42BA-ACF4-2018E0CF831B}" time="2022-06-08T12:30:29.276Z">
        <t:Attribution userId="S::ars6529@psu.edu::95ceb65d-54a6-4805-bda6-94e5da57d745" userProvider="AD" userName="Stepko, Alexander R"/>
        <t:Anchor>
          <t:Comment id="2113607305"/>
        </t:Anchor>
        <t:SetTitle title="@Weed, Jaden Ryan Why is this more difficult?"/>
      </t:Event>
      <t:Event id="{0398806A-F95B-46E5-9E36-EBED5291FE78}" time="2022-06-08T23:52:33.476Z">
        <t:Attribution userId="S::ars6529@psu.edu::95ceb65d-54a6-4805-bda6-94e5da57d745" userProvider="AD" userName="Stepko, Alexander R"/>
        <t:Progress percentComplete="100"/>
      </t:Event>
    </t:History>
  </t:Task>
</t:Task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2BBE418C-25B5-44E1-8DF6-0D0173D11EFA}"/>
      </w:docPartPr>
      <w:docPartBody>
        <w:p w:rsidR="00640B4F" w:rsidRDefault="00640B4F"/>
      </w:docPartBody>
    </w:docPart>
    <w:docPart>
      <w:docPartPr>
        <w:name w:val="4E076F4E0EEC31419566D38A39604C92"/>
        <w:category>
          <w:name w:val="General"/>
          <w:gallery w:val="placeholder"/>
        </w:category>
        <w:types>
          <w:type w:val="bbPlcHdr"/>
        </w:types>
        <w:behaviors>
          <w:behavior w:val="content"/>
        </w:behaviors>
        <w:guid w:val="{2D7746C5-A44F-9A4D-9BC0-F5ED1798C208}"/>
      </w:docPartPr>
      <w:docPartBody>
        <w:p w:rsidR="00FD6A9C" w:rsidRDefault="00FD6A9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40B4F"/>
    <w:rsid w:val="00271DC2"/>
    <w:rsid w:val="003A2CE7"/>
    <w:rsid w:val="00512362"/>
    <w:rsid w:val="005C2DEF"/>
    <w:rsid w:val="00640B4F"/>
    <w:rsid w:val="00E64379"/>
    <w:rsid w:val="00F27CFF"/>
    <w:rsid w:val="00FD6A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Air21</b:Tag>
    <b:SourceType>InternetSite</b:SourceType>
    <b:Guid>{EB3FAF95-1E5D-7E45-9F87-8612BB801ED9}</b:Guid>
    <b:Title>Swedavia unveils electric aircraft charging stations at Visby Airport</b:Title>
    <b:Year>2021</b:Year>
    <b:Author>
      <b:Author>
        <b:Corporate>Airport Technology</b:Corporate>
      </b:Author>
    </b:Author>
    <b:InternetSiteTitle>Airport Technology</b:InternetSiteTitle>
    <b:URL>https://www.airport-technology.com/news/swedavia-electric-aircraft-charging-stations/</b:URL>
    <b:Month>October</b:Month>
    <b:Day>21</b:Day>
    <b:RefOrder>1</b:RefOrder>
  </b:Source>
  <b:Source>
    <b:Tag>Lee21</b:Tag>
    <b:SourceType>InternetSite</b:SourceType>
    <b:Guid>{72413C86-5394-544D-A787-0E5DDB50734C}</b:Guid>
    <b:Title>Putting the electric into electric aviation</b:Title>
    <b:InternetSiteTitle>ICF</b:InternetSiteTitle>
    <b:URL>https://www.icf.com/insights/transportation/putting-electric-into-electric-aviation</b:URL>
    <b:Year>2021</b:Year>
    <b:Month>June</b:Month>
    <b:Day>21</b:Day>
    <b:Author>
      <b:Author>
        <b:NameList>
          <b:Person>
            <b:Last>Lees</b:Last>
            <b:First>Eliot</b:First>
          </b:Person>
          <b:Person>
            <b:Last>Watson</b:Last>
            <b:First>Chris</b:First>
          </b:Person>
        </b:NameList>
      </b:Author>
    </b:Author>
    <b:RefOrder>2</b:RefOrder>
  </b:Source>
  <b:Source>
    <b:Tag>Eat22</b:Tag>
    <b:SourceType>InternetSite</b:SourceType>
    <b:Guid>{CEDBCC96-D984-5E4C-B37C-F27EE3C0A790}</b:Guid>
    <b:Author>
      <b:Author>
        <b:Corporate>Eaton Corporation PLC</b:Corporate>
      </b:Author>
    </b:Author>
    <b:Title>Skycharge EV Charging Overview</b:Title>
    <b:InternetSiteTitle>Eaton</b:InternetSiteTitle>
    <b:URL>https://www.eaton.com/ch/en-gb/catalog/emobility/skycharge.html</b:URL>
    <b:Year>2022</b:Year>
    <b:RefOrder>3</b:RefOrder>
  </b:Source>
  <b:Source>
    <b:Tag>Fia22</b:Tag>
    <b:SourceType>InternetSite</b:SourceType>
    <b:Guid>{8871C2FF-5FA6-394D-A553-7AC541ACF201}</b:Guid>
    <b:Author>
      <b:Author>
        <b:NameList>
          <b:Person>
            <b:Last>Fialka</b:Last>
            <b:First>John</b:First>
          </b:Person>
        </b:NameList>
      </b:Author>
    </b:Author>
    <b:Title>Electric Planes Take Off</b:Title>
    <b:InternetSiteTitle>Scientific American</b:InternetSiteTitle>
    <b:URL>https://www.scientificamerican.com/article/electric-planes-take-off/</b:URL>
    <b:Year>2022</b:Year>
    <b:Month>May</b:Month>
    <b:Day>4</b:Day>
    <b:RefOrder>4</b:RefOrder>
  </b:Source>
  <b:Source>
    <b:Tag>Mor21</b:Tag>
    <b:SourceType>DocumentFromInternetSite</b:SourceType>
    <b:Guid>{7FB711E9-8426-E943-B5B4-5267E8EF4C7E}</b:Guid>
    <b:Title>U.S Aiport Inrastructure and Sustainable Aviation Fuel</b:Title>
    <b:InternetSiteTitle>Alternative Fuels Data Center</b:InternetSiteTitle>
    <b:URL>https://www.nrel.gov/docs/fy21osti/78368.pdf</b:URL>
    <b:Year>2021</b:Year>
    <b:Month>February</b:Month>
    <b:Author>
      <b:Author>
        <b:NameList>
          <b:Person>
            <b:Last>Moriarty</b:Last>
            <b:First>Kristi</b:First>
          </b:Person>
          <b:Person>
            <b:Last>Kvien</b:Last>
            <b:First>Allison</b:First>
          </b:Person>
        </b:NameList>
      </b:Author>
    </b:Author>
    <b:Publisher>National Renewable Energy Laboratory (NREL)</b:Publisher>
    <b:City>Golden</b:City>
    <b:StateProvince>Colorado</b:StateProvince>
    <b:CountryRegion>United States</b:CountryRegion>
    <b:RefOrder>5</b:RefOrder>
  </b:Source>
  <b:Source>
    <b:Tag>Boe21</b:Tag>
    <b:SourceType>InternetSite</b:SourceType>
    <b:Guid>{2E4F4BD6-9DAC-414A-B579-6F787B52FBEE}</b:Guid>
    <b:Author>
      <b:Author>
        <b:NameList>
          <b:Person>
            <b:Last>Boerner</b:Last>
            <b:First>Leigh</b:First>
            <b:Middle>Krietsch</b:Middle>
          </b:Person>
        </b:NameList>
      </b:Author>
    </b:Author>
    <b:Title>Airlines want to make flight more sustainable. How will they do it?</b:Title>
    <b:InternetSiteTitle>Chemical and Engineering News</b:InternetSiteTitle>
    <b:URL>https://cen.acs.org/environment/sustainability/Airlines-want-make-flight-sustainable/99/i32</b:URL>
    <b:Year>2021</b:Year>
    <b:Month>September</b:Month>
    <b:Day>3</b:Day>
    <b:RefOrder>6</b:RefOrder>
  </b:Source>
  <b:Source>
    <b:Tag>Jet22</b:Tag>
    <b:SourceType>InternetSite</b:SourceType>
    <b:Guid>{F122221A-AB33-B047-9F82-CA9F11B1DE80}</b:Guid>
    <b:Title>Jet Fuel Price Monitor</b:Title>
    <b:InternetSiteTitle>IATA</b:InternetSiteTitle>
    <b:URL>https://www.iata.org/en/publications/economics/fuel-monitor/</b:URL>
    <b:Year>2022</b:Year>
    <b:RefOrder>7</b:RefOrder>
  </b:Source>
  <b:Source>
    <b:Tag>WEB22</b:Tag>
    <b:SourceType>InternetSite</b:SourceType>
    <b:Guid>{2DEA029F-F393-E448-BE5F-29E084399189}</b:Guid>
    <b:Author>
      <b:Author>
        <b:NameList>
          <b:Person>
            <b:Last>Web Team</b:Last>
          </b:Person>
        </b:NameList>
      </b:Author>
    </b:Author>
    <b:Title>How airports and FBOs are starting to upgrade their electrical infrastructure</b:Title>
    <b:InternetSiteTitle>Business Airport International</b:InternetSiteTitle>
    <b:URL>https://www.businessairportinternational.com/features/how-airports-and-fbos-are-starting-to-upgrade-their-electrical-infrastructure.html</b:URL>
    <b:Year>2022</b:Year>
    <b:Month>April</b:Month>
    <b:Day>5</b:Day>
    <b:RefOrder>8</b:RefOrder>
  </b:Source>
  <b:Source>
    <b:Tag>Bri22</b:Tag>
    <b:SourceType>InternetSite</b:SourceType>
    <b:Guid>{45D4FE39-595E-CA45-A218-34CC76F1B119}</b:Guid>
    <b:Author>
      <b:Author>
        <b:NameList>
          <b:Person>
            <b:Last>Brinkmann</b:Last>
            <b:First>Paul</b:First>
          </b:Person>
        </b:NameList>
      </b:Author>
    </b:Author>
    <b:Title>Interest in electric aircraft grows as NASA nears test of X-57 Maxwell</b:Title>
    <b:InternetSiteTitle>United Press International</b:InternetSiteTitle>
    <b:URL>https://www.upi.com/Science_News/2022/03/11/NASA-electric-plane-X57-evtol-aam/1651646856124/</b:URL>
    <b:Year>2022</b:Year>
    <b:Month>March</b:Month>
    <b:Day>11</b:Day>
    <b:RefOrder>9</b:RefOrder>
  </b:Source>
  <b:Source>
    <b:Tag>She22</b:Tag>
    <b:SourceType>InternetSite</b:SourceType>
    <b:Guid>{CC1FB746-539E-8D47-BD24-62E8E59897B3}</b:Guid>
    <b:Author>
      <b:Author>
        <b:Corporate>Shell PLC</b:Corporate>
      </b:Author>
    </b:Author>
    <b:Title>Civil Jet Fuel: Grades and Specifications</b:Title>
    <b:InternetSiteTitle>Shell Global</b:InternetSiteTitle>
    <b:URL>https://www.shell.com/business-customers/aviation/aviation-fuel/civil-jet-fuel-grades.html</b:URL>
    <b:Year>2022</b:Year>
    <b:RefOrder>10</b:RefOrder>
  </b:Source>
  <b:Source>
    <b:Tag>Arr22</b:Tag>
    <b:SourceType>DocumentFromInternetSite</b:SourceType>
    <b:Guid>{6950031F-8173-1149-8150-F62C84F035CF}</b:Guid>
    <b:Title>Updated analysis of the non-CO2 climate impacts of aviation and potential policy measures pursuant to EU Emissions Trading System Directive Article 30(4)</b:Title>
    <b:InternetSiteTitle>European Commission</b:InternetSiteTitle>
    <b:URL>https://eur-lex.europa.eu/resource.html?uri=cellar:7bc666c9-2d9c-11eb-b27b-01aa75ed71a1.0001.02/DOC_1&amp;format=PDF</b:URL>
    <b:Year>2022</b:Year>
    <b:Month>November</b:Month>
    <b:Day>23</b:Day>
    <b:Author>
      <b:Author>
        <b:NameList>
          <b:Person>
            <b:Last>Arrowsmith</b:Last>
            <b:First>Stephen</b:First>
          </b:Person>
          <b:Person>
            <b:Last>Lee</b:Last>
            <b:First>David</b:First>
            <b:Middle>S</b:Middle>
          </b:Person>
          <b:Person>
            <b:Last>Owen</b:Last>
            <b:First>Bethan</b:First>
          </b:Person>
          <b:Person>
            <b:Last>Faber</b:Last>
            <b:First>Jasper</b:First>
          </b:Person>
          <b:Person>
            <b:Last>van Wijngaarden</b:Last>
            <b:First>Lisanne</b:First>
          </b:Person>
          <b:Person>
            <b:Last>Boucher</b:Last>
            <b:First>Oliver</b:First>
          </b:Person>
          <b:Person>
            <b:Last>Celikel</b:Last>
            <b:First>Ayce</b:First>
          </b:Person>
          <b:Person>
            <b:Last>Deransy</b:Last>
            <b:First>Robin</b:First>
          </b:Person>
          <b:Person>
            <b:Last>Fuglestvedt</b:Last>
            <b:First>Jan</b:First>
          </b:Person>
          <b:Person>
            <b:Last>Laukia</b:Last>
            <b:First>Joonas</b:First>
          </b:Person>
          <b:Person>
            <b:Last>Lund</b:Last>
            <b:First>Marianne</b:First>
            <b:Middle>Tronstad</b:Middle>
          </b:Person>
          <b:Person>
            <b:Last>Sausen</b:Last>
            <b:First>Robert</b:First>
          </b:Person>
          <b:Person>
            <b:Last>Schaefer</b:Last>
            <b:First>Martin</b:First>
          </b:Person>
          <b:Person>
            <b:Last>Skowron</b:Last>
            <b:First>Agnieszka</b:First>
          </b:Person>
          <b:Person>
            <b:Last>Stro</b:Last>
          </b:Person>
        </b:NameList>
      </b:Author>
    </b:Author>
    <b:RefOrder>11</b:RefOrder>
  </b:Source>
  <b:Source>
    <b:Tag>Nat03</b:Tag>
    <b:SourceType>DocumentFromInternetSite</b:SourceType>
    <b:Guid>{13719F15-A44A-F647-88F7-6B9A236DD91B}</b:Guid>
    <b:Author>
      <b:Author>
        <b:Corporate>National Research Council (US) Subcommittee on Jet-Propulsion Fuel 8</b:Corporate>
      </b:Author>
    </b:Author>
    <b:Title>Toxicologic Assessment of Jet-Propulsion Fuel 8.</b:Title>
    <b:InternetSiteTitle>National Library of Medicine</b:InternetSiteTitle>
    <b:URL>https://www.ncbi.nlm.nih.gov/books/NBK207633/</b:URL>
    <b:Year>2003</b:Year>
    <b:RefOrder>12</b:RefOrder>
  </b:Source>
  <b:Source>
    <b:Tag>San22</b:Tag>
    <b:SourceType>InternetSite</b:SourceType>
    <b:Guid>{ECFECFB3-2998-CF44-86ED-EA8FC3BFA95A}</b:Guid>
    <b:Title>U.S. East Coast jet fuel costs soar on shortage fears</b:Title>
    <b:InternetSiteTitle>Reuters</b:InternetSiteTitle>
    <b:URL>https://www.reuters.com/business/aerospace-defense/us-east-coast-jet-fuel-costs-soar-shortage-fears-2022-04-04/</b:URL>
    <b:Year>2022</b:Year>
    <b:Month>April</b:Month>
    <b:Day>4</b:Day>
    <b:Author>
      <b:Author>
        <b:NameList>
          <b:Person>
            <b:Last>Sanicola</b:Last>
            <b:First>Laura</b:First>
          </b:Person>
        </b:NameList>
      </b:Author>
    </b:Author>
    <b:RefOrder>13</b:RefOrder>
  </b:Source>
  <b:Source>
    <b:Tag>NOA19</b:Tag>
    <b:SourceType>DocumentFromInternetSite</b:SourceType>
    <b:Guid>{BE85117C-07BD-1743-8F48-C7A4EF7C6189}</b:Guid>
    <b:Title>Kerosene and Jet Fuel Spills</b:Title>
    <b:InternetSiteTitle>Office of Response and Restoration</b:InternetSiteTitle>
    <b:URL>https://response.restoration.noaa.gov/sites/default/files/Kerosene-Jet-Fuel.pdf</b:URL>
    <b:Year>2019</b:Year>
    <b:Publisher>Office of Response and Restoration, NOAA</b:Publisher>
    <b:Author>
      <b:Author>
        <b:Corporate>NOAA</b:Corporate>
      </b:Author>
    </b:Author>
    <b:RefOrder>14</b:RefOrder>
  </b:Source>
  <b:Source>
    <b:Tag>Fue</b:Tag>
    <b:SourceType>InternetSite</b:SourceType>
    <b:Guid>{71BA2A6D-50E0-8F42-A075-E707D5F9F2CE}</b:Guid>
    <b:Title> Permanent Aviation Fuel Facility for Hong Kong International Aiport</b:Title>
    <b:URL>https://www.epd.gov.hk/eia/register/report/eiareport/eia_1272006/EIA_Report/html/Sect11-FuelSpill-e.htm</b:URL>
    <b:Author>
      <b:Author>
        <b:Corporate>The Government of Hong Kong</b:Corporate>
      </b:Author>
    </b:Author>
    <b:InternetSiteTitle>Environmental Impact Assessment Ordinance</b:InternetSiteTitle>
    <b:Year>2003</b:Year>
    <b:RefOrder>15</b:RefOrder>
  </b:Source>
  <b:Source>
    <b:Tag>NFP21</b:Tag>
    <b:SourceType>DocumentFromInternetSite</b:SourceType>
    <b:Guid>{C0C68BD4-8579-2F47-9655-5035EFFEBC58}</b:Guid>
    <b:Title>NFPA 418: Standards for Heliports</b:Title>
    <b:InternetSiteTitle>National Fire Protection Association</b:InternetSiteTitle>
    <b:URL>https://www.nfpa.org/codes-and-standards/all-codes-and-standards/list-of-codes-and-standards/detail?code=418</b:URL>
    <b:Year>2021</b:Year>
    <b:Author>
      <b:Author>
        <b:Corporate>NFPA Technical Committee on Helicopter Facilities</b:Corporate>
      </b:Author>
    </b:Author>
    <b:RefOrder>16</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Air21</b:Tag>
    <b:SourceType>InternetSite</b:SourceType>
    <b:Guid>{EB3FAF95-1E5D-7E45-9F87-8612BB801ED9}</b:Guid>
    <b:Title>Swedavia unveils electric aircraft charging stations at Visby Airport</b:Title>
    <b:Year>2021</b:Year>
    <b:Author>
      <b:Author>
        <b:Corporate>Airport Technology</b:Corporate>
      </b:Author>
    </b:Author>
    <b:InternetSiteTitle>Airport Technology</b:InternetSiteTitle>
    <b:URL>https://www.airport-technology.com/news/swedavia-electric-aircraft-charging-stations/</b:URL>
    <b:Month>October</b:Month>
    <b:Day>21</b:Day>
    <b:RefOrder>1</b:RefOrder>
  </b:Source>
  <b:Source>
    <b:Tag>Lee21</b:Tag>
    <b:SourceType>InternetSite</b:SourceType>
    <b:Guid>{72413C86-5394-544D-A787-0E5DDB50734C}</b:Guid>
    <b:Title>Putting the electric into electric aviation</b:Title>
    <b:InternetSiteTitle>ICF</b:InternetSiteTitle>
    <b:URL>https://www.icf.com/insights/transportation/putting-electric-into-electric-aviation</b:URL>
    <b:Year>2021</b:Year>
    <b:Month>June</b:Month>
    <b:Day>21</b:Day>
    <b:Author>
      <b:Author>
        <b:NameList>
          <b:Person>
            <b:Last>Lees</b:Last>
            <b:First>Eliot</b:First>
          </b:Person>
          <b:Person>
            <b:Last>Watson</b:Last>
            <b:First>Chris</b:First>
          </b:Person>
        </b:NameList>
      </b:Author>
    </b:Author>
    <b:RefOrder>2</b:RefOrder>
  </b:Source>
  <b:Source>
    <b:Tag>Eat22</b:Tag>
    <b:SourceType>InternetSite</b:SourceType>
    <b:Guid>{CEDBCC96-D984-5E4C-B37C-F27EE3C0A790}</b:Guid>
    <b:Author>
      <b:Author>
        <b:Corporate>Eaton Corporation PLC</b:Corporate>
      </b:Author>
    </b:Author>
    <b:Title>Skycharge EV Charging Overview</b:Title>
    <b:InternetSiteTitle>Eaton</b:InternetSiteTitle>
    <b:URL>https://www.eaton.com/ch/en-gb/catalog/emobility/skycharge.html</b:URL>
    <b:Year>2022</b:Year>
    <b:RefOrder>3</b:RefOrder>
  </b:Source>
  <b:Source>
    <b:Tag>Fia22</b:Tag>
    <b:SourceType>InternetSite</b:SourceType>
    <b:Guid>{8871C2FF-5FA6-394D-A553-7AC541ACF201}</b:Guid>
    <b:Author>
      <b:Author>
        <b:NameList>
          <b:Person>
            <b:Last>Fialka</b:Last>
            <b:First>John</b:First>
          </b:Person>
        </b:NameList>
      </b:Author>
    </b:Author>
    <b:Title>Electric Planes Take Off</b:Title>
    <b:InternetSiteTitle>Scientific American</b:InternetSiteTitle>
    <b:URL>https://www.scientificamerican.com/article/electric-planes-take-off/</b:URL>
    <b:Year>2022</b:Year>
    <b:Month>May</b:Month>
    <b:Day>4</b:Day>
    <b:RefOrder>4</b:RefOrder>
  </b:Source>
  <b:Source>
    <b:Tag>Mor21</b:Tag>
    <b:SourceType>DocumentFromInternetSite</b:SourceType>
    <b:Guid>{7FB711E9-8426-E943-B5B4-5267E8EF4C7E}</b:Guid>
    <b:Title>U.S Aiport Inrastructure and Sustainable Aviation Fuel</b:Title>
    <b:InternetSiteTitle>Alternative Fuels Data Center</b:InternetSiteTitle>
    <b:URL>https://www.nrel.gov/docs/fy21osti/78368.pdf</b:URL>
    <b:Year>2021</b:Year>
    <b:Month>February</b:Month>
    <b:Author>
      <b:Author>
        <b:NameList>
          <b:Person>
            <b:Last>Moriarty</b:Last>
            <b:First>Kristi</b:First>
          </b:Person>
          <b:Person>
            <b:Last>Kvien</b:Last>
            <b:First>Allison</b:First>
          </b:Person>
        </b:NameList>
      </b:Author>
    </b:Author>
    <b:Publisher>National Renewable Energy Laboratory (NREL)</b:Publisher>
    <b:City>Golden</b:City>
    <b:StateProvince>Colorado</b:StateProvince>
    <b:CountryRegion>United States</b:CountryRegion>
    <b:RefOrder>5</b:RefOrder>
  </b:Source>
  <b:Source>
    <b:Tag>Boe21</b:Tag>
    <b:SourceType>InternetSite</b:SourceType>
    <b:Guid>{2E4F4BD6-9DAC-414A-B579-6F787B52FBEE}</b:Guid>
    <b:Author>
      <b:Author>
        <b:NameList>
          <b:Person>
            <b:Last>Boerner</b:Last>
            <b:First>Leigh</b:First>
            <b:Middle>Krietsch</b:Middle>
          </b:Person>
        </b:NameList>
      </b:Author>
    </b:Author>
    <b:Title>Airlines want to make flight more sustainable. How will they do it?</b:Title>
    <b:InternetSiteTitle>Chemical and Engineering News</b:InternetSiteTitle>
    <b:URL>https://cen.acs.org/environment/sustainability/Airlines-want-make-flight-sustainable/99/i32</b:URL>
    <b:Year>2021</b:Year>
    <b:Month>September</b:Month>
    <b:Day>3</b:Day>
    <b:RefOrder>6</b:RefOrder>
  </b:Source>
  <b:Source>
    <b:Tag>Jet22</b:Tag>
    <b:SourceType>InternetSite</b:SourceType>
    <b:Guid>{F122221A-AB33-B047-9F82-CA9F11B1DE80}</b:Guid>
    <b:Title>Jet Fuel Price Monitor</b:Title>
    <b:InternetSiteTitle>IATA</b:InternetSiteTitle>
    <b:URL>https://www.iata.org/en/publications/economics/fuel-monitor/</b:URL>
    <b:Year>2022</b:Year>
    <b:RefOrder>7</b:RefOrder>
  </b:Source>
  <b:Source>
    <b:Tag>WEB22</b:Tag>
    <b:SourceType>InternetSite</b:SourceType>
    <b:Guid>{2DEA029F-F393-E448-BE5F-29E084399189}</b:Guid>
    <b:Author>
      <b:Author>
        <b:NameList>
          <b:Person>
            <b:Last>Web Team</b:Last>
          </b:Person>
        </b:NameList>
      </b:Author>
    </b:Author>
    <b:Title>How airports and FBOs are starting to upgrade their electrical infrastructure</b:Title>
    <b:InternetSiteTitle>Business Airport International</b:InternetSiteTitle>
    <b:URL>https://www.businessairportinternational.com/features/how-airports-and-fbos-are-starting-to-upgrade-their-electrical-infrastructure.html</b:URL>
    <b:Year>2022</b:Year>
    <b:Month>April</b:Month>
    <b:Day>5</b:Day>
    <b:RefOrder>8</b:RefOrder>
  </b:Source>
  <b:Source>
    <b:Tag>Bri22</b:Tag>
    <b:SourceType>InternetSite</b:SourceType>
    <b:Guid>{45D4FE39-595E-CA45-A218-34CC76F1B119}</b:Guid>
    <b:Author>
      <b:Author>
        <b:NameList>
          <b:Person>
            <b:Last>Brinkmann</b:Last>
            <b:First>Paul</b:First>
          </b:Person>
        </b:NameList>
      </b:Author>
    </b:Author>
    <b:Title>Interest in electric aircraft grows as NASA nears test of X-57 Maxwell</b:Title>
    <b:InternetSiteTitle>United Press International</b:InternetSiteTitle>
    <b:URL>https://www.upi.com/Science_News/2022/03/11/NASA-electric-plane-X57-evtol-aam/1651646856124/</b:URL>
    <b:Year>2022</b:Year>
    <b:Month>March</b:Month>
    <b:Day>11</b:Day>
    <b:RefOrder>9</b:RefOrder>
  </b:Source>
  <b:Source>
    <b:Tag>She22</b:Tag>
    <b:SourceType>InternetSite</b:SourceType>
    <b:Guid>{CC1FB746-539E-8D47-BD24-62E8E59897B3}</b:Guid>
    <b:Author>
      <b:Author>
        <b:Corporate>Shell PLC</b:Corporate>
      </b:Author>
    </b:Author>
    <b:Title>Civil Jet Fuel: Grades and Specifications</b:Title>
    <b:InternetSiteTitle>Shell Global</b:InternetSiteTitle>
    <b:URL>https://www.shell.com/business-customers/aviation/aviation-fuel/civil-jet-fuel-grades.html</b:URL>
    <b:Year>2022</b:Year>
    <b:RefOrder>10</b:RefOrder>
  </b:Source>
  <b:Source>
    <b:Tag>Arr22</b:Tag>
    <b:SourceType>DocumentFromInternetSite</b:SourceType>
    <b:Guid>{6950031F-8173-1149-8150-F62C84F035CF}</b:Guid>
    <b:Title>Updated analysis of the non-CO2 climate impacts of aviation and potential policy measures pursuant to EU Emissions Trading System Directive Article 30(4)</b:Title>
    <b:InternetSiteTitle>European Commission</b:InternetSiteTitle>
    <b:URL>https://eur-lex.europa.eu/resource.html?uri=cellar:7bc666c9-2d9c-11eb-b27b-01aa75ed71a1.0001.02/DOC_1&amp;format=PDF</b:URL>
    <b:Year>2022</b:Year>
    <b:Month>November</b:Month>
    <b:Day>23</b:Day>
    <b:Author>
      <b:Author>
        <b:NameList>
          <b:Person>
            <b:Last>Arrowsmith</b:Last>
            <b:First>Stephen</b:First>
          </b:Person>
          <b:Person>
            <b:Last>Lee</b:Last>
            <b:First>David</b:First>
            <b:Middle>S</b:Middle>
          </b:Person>
          <b:Person>
            <b:Last>Owen</b:Last>
            <b:First>Bethan</b:First>
          </b:Person>
          <b:Person>
            <b:Last>Faber</b:Last>
            <b:First>Jasper</b:First>
          </b:Person>
          <b:Person>
            <b:Last>van Wijngaarden</b:Last>
            <b:First>Lisanne</b:First>
          </b:Person>
          <b:Person>
            <b:Last>Boucher</b:Last>
            <b:First>Oliver</b:First>
          </b:Person>
          <b:Person>
            <b:Last>Celikel</b:Last>
            <b:First>Ayce</b:First>
          </b:Person>
          <b:Person>
            <b:Last>Deransy</b:Last>
            <b:First>Robin</b:First>
          </b:Person>
          <b:Person>
            <b:Last>Fuglestvedt</b:Last>
            <b:First>Jan</b:First>
          </b:Person>
          <b:Person>
            <b:Last>Laukia</b:Last>
            <b:First>Joonas</b:First>
          </b:Person>
          <b:Person>
            <b:Last>Lund</b:Last>
            <b:First>Marianne</b:First>
            <b:Middle>Tronstad</b:Middle>
          </b:Person>
          <b:Person>
            <b:Last>Sausen</b:Last>
            <b:First>Robert</b:First>
          </b:Person>
          <b:Person>
            <b:Last>Schaefer</b:Last>
            <b:First>Martin</b:First>
          </b:Person>
          <b:Person>
            <b:Last>Skowron</b:Last>
            <b:First>Agnieszka</b:First>
          </b:Person>
          <b:Person>
            <b:Last>Stro</b:Last>
          </b:Person>
        </b:NameList>
      </b:Author>
    </b:Author>
    <b:RefOrder>11</b:RefOrder>
  </b:Source>
  <b:Source>
    <b:Tag>Nat03</b:Tag>
    <b:SourceType>DocumentFromInternetSite</b:SourceType>
    <b:Guid>{13719F15-A44A-F647-88F7-6B9A236DD91B}</b:Guid>
    <b:Author>
      <b:Author>
        <b:Corporate>National Research Council (US) Subcommittee on Jet-Propulsion Fuel 8</b:Corporate>
      </b:Author>
    </b:Author>
    <b:Title>Toxicologic Assessment of Jet-Propulsion Fuel 8.</b:Title>
    <b:InternetSiteTitle>National Library of Medicine</b:InternetSiteTitle>
    <b:URL>https://www.ncbi.nlm.nih.gov/books/NBK207633/</b:URL>
    <b:Year>2003</b:Year>
    <b:RefOrder>12</b:RefOrder>
  </b:Source>
  <b:Source>
    <b:Tag>San22</b:Tag>
    <b:SourceType>InternetSite</b:SourceType>
    <b:Guid>{ECFECFB3-2998-CF44-86ED-EA8FC3BFA95A}</b:Guid>
    <b:Title>U.S. East Coast jet fuel costs soar on shortage fears</b:Title>
    <b:InternetSiteTitle>Reuters</b:InternetSiteTitle>
    <b:URL>https://www.reuters.com/business/aerospace-defense/us-east-coast-jet-fuel-costs-soar-shortage-fears-2022-04-04/</b:URL>
    <b:Year>2022</b:Year>
    <b:Month>April</b:Month>
    <b:Day>4</b:Day>
    <b:Author>
      <b:Author>
        <b:NameList>
          <b:Person>
            <b:Last>Sanicola</b:Last>
            <b:First>Laura</b:First>
          </b:Person>
        </b:NameList>
      </b:Author>
    </b:Author>
    <b:RefOrder>13</b:RefOrder>
  </b:Source>
  <b:Source>
    <b:Tag>NOA19</b:Tag>
    <b:SourceType>DocumentFromInternetSite</b:SourceType>
    <b:Guid>{BE85117C-07BD-1743-8F48-C7A4EF7C6189}</b:Guid>
    <b:Title>Kerosene and Jet Fuel Spills</b:Title>
    <b:InternetSiteTitle>Office of Response and Restoration</b:InternetSiteTitle>
    <b:URL>https://response.restoration.noaa.gov/sites/default/files/Kerosene-Jet-Fuel.pdf</b:URL>
    <b:Year>2019</b:Year>
    <b:Publisher>Office of Response and Restoration, NOAA</b:Publisher>
    <b:Author>
      <b:Author>
        <b:Corporate>NOAA</b:Corporate>
      </b:Author>
    </b:Author>
    <b:RefOrder>14</b:RefOrder>
  </b:Source>
  <b:Source>
    <b:Tag>Fue</b:Tag>
    <b:SourceType>InternetSite</b:SourceType>
    <b:Guid>{71BA2A6D-50E0-8F42-A075-E707D5F9F2CE}</b:Guid>
    <b:Title> Permanent Aviation Fuel Facility for Hong Kong International Aiport</b:Title>
    <b:URL>https://www.epd.gov.hk/eia/register/report/eiareport/eia_1272006/EIA_Report/html/Sect11-FuelSpill-e.htm</b:URL>
    <b:Author>
      <b:Author>
        <b:Corporate>The Government of Hong Kong</b:Corporate>
      </b:Author>
    </b:Author>
    <b:InternetSiteTitle>Environmental Impact Assessment Ordinance</b:InternetSiteTitle>
    <b:Year>2003</b:Year>
    <b:RefOrder>15</b:RefOrder>
  </b:Source>
  <b:Source>
    <b:Tag>NFP21</b:Tag>
    <b:SourceType>DocumentFromInternetSite</b:SourceType>
    <b:Guid>{C0C68BD4-8579-2F47-9655-5035EFFEBC58}</b:Guid>
    <b:Title>NFPA 418: Standards for Heliports</b:Title>
    <b:InternetSiteTitle>National Fire Protection Association</b:InternetSiteTitle>
    <b:URL>https://www.nfpa.org/codes-and-standards/all-codes-and-standards/list-of-codes-and-standards/detail?code=418</b:URL>
    <b:Year>2021</b:Year>
    <b:Author>
      <b:Author>
        <b:Corporate>NFPA Technical Committee on Helicopter Facilities</b:Corporate>
      </b:Author>
    </b:Author>
    <b:RefOrder>16</b:RefOrder>
  </b:Source>
</b:Sources>
</file>

<file path=customXml/itemProps1.xml><?xml version="1.0" encoding="utf-8"?>
<ds:datastoreItem xmlns:ds="http://schemas.openxmlformats.org/officeDocument/2006/customXml" ds:itemID="{6067D0A5-0C89-A245-B4D6-17CD3BB653F3}">
  <ds:schemaRefs>
    <ds:schemaRef ds:uri="http://schemas.openxmlformats.org/officeDocument/2006/bibliography"/>
  </ds:schemaRefs>
</ds:datastoreItem>
</file>

<file path=customXml/itemProps2.xml><?xml version="1.0" encoding="utf-8"?>
<ds:datastoreItem xmlns:ds="http://schemas.openxmlformats.org/officeDocument/2006/customXml" ds:itemID="{6067D0A5-0C89-A245-B4D6-17CD3BB653F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Tipnis, Sana Amod</dc:creator>
  <keywords/>
  <dc:description/>
  <lastModifiedBy>Galaini, Michael Patrick</lastModifiedBy>
  <revision>445</revision>
  <dcterms:created xsi:type="dcterms:W3CDTF">2022-06-06T07:59:00.0000000Z</dcterms:created>
  <dcterms:modified xsi:type="dcterms:W3CDTF">2022-06-23T02:47:29.0958943Z</dcterms:modified>
</coreProperties>
</file>